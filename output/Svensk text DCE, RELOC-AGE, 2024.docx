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32D0"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t>Välkommen till en ny del (Del 1) av årets undersökning inom RELOC-AGE!</w:t>
      </w:r>
    </w:p>
    <w:p w14:paraId="7A9650F7"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73AD1A26" w14:textId="46CD2CAB"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I denna </w:t>
      </w:r>
      <w:ins w:id="0" w:author="Marianne Kylberg" w:date="2024-04-15T09:33:00Z" w16du:dateUtc="2024-04-15T07:33:00Z">
        <w:r w:rsidR="00591FB4">
          <w:rPr>
            <w:rFonts w:ascii="Times New Roman" w:eastAsia="Times New Roman" w:hAnsi="Times New Roman" w:cs="Times New Roman"/>
            <w:kern w:val="0"/>
            <w:sz w:val="24"/>
            <w:szCs w:val="24"/>
            <w:lang w:eastAsia="sv-SE"/>
            <w14:ligatures w14:val="none"/>
          </w:rPr>
          <w:t xml:space="preserve">undersökning </w:t>
        </w:r>
      </w:ins>
      <w:del w:id="1"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xml:space="preserve">del </w:delText>
        </w:r>
      </w:del>
      <w:r w:rsidRPr="005A2D1C">
        <w:rPr>
          <w:rFonts w:ascii="Times New Roman" w:eastAsia="Times New Roman" w:hAnsi="Times New Roman" w:cs="Times New Roman"/>
          <w:kern w:val="0"/>
          <w:sz w:val="24"/>
          <w:szCs w:val="24"/>
          <w:lang w:eastAsia="sv-SE"/>
          <w14:ligatures w14:val="none"/>
        </w:rPr>
        <w:t xml:space="preserve">kommer du </w:t>
      </w:r>
      <w:del w:id="2"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xml:space="preserve">att </w:delText>
        </w:r>
      </w:del>
      <w:r w:rsidRPr="005A2D1C">
        <w:rPr>
          <w:rFonts w:ascii="Times New Roman" w:eastAsia="Times New Roman" w:hAnsi="Times New Roman" w:cs="Times New Roman"/>
          <w:kern w:val="0"/>
          <w:sz w:val="24"/>
          <w:szCs w:val="24"/>
          <w:lang w:eastAsia="sv-SE"/>
          <w14:ligatures w14:val="none"/>
        </w:rPr>
        <w:t xml:space="preserve">få frågor om dina preferenser när det gäller olika </w:t>
      </w:r>
      <w:del w:id="3"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xml:space="preserve">typer av </w:delText>
        </w:r>
      </w:del>
      <w:r w:rsidRPr="005A2D1C">
        <w:rPr>
          <w:rFonts w:ascii="Times New Roman" w:eastAsia="Times New Roman" w:hAnsi="Times New Roman" w:cs="Times New Roman"/>
          <w:kern w:val="0"/>
          <w:sz w:val="24"/>
          <w:szCs w:val="24"/>
          <w:lang w:eastAsia="sv-SE"/>
          <w14:ligatures w14:val="none"/>
        </w:rPr>
        <w:t>bostadsalternativ</w:t>
      </w:r>
      <w:ins w:id="4" w:author="Marianne Kylberg" w:date="2024-04-15T09:33:00Z" w16du:dateUtc="2024-04-15T07:33:00Z">
        <w:r w:rsidR="00591FB4">
          <w:rPr>
            <w:rFonts w:ascii="Times New Roman" w:eastAsia="Times New Roman" w:hAnsi="Times New Roman" w:cs="Times New Roman"/>
            <w:kern w:val="0"/>
            <w:sz w:val="24"/>
            <w:szCs w:val="24"/>
            <w:lang w:eastAsia="sv-SE"/>
            <w14:ligatures w14:val="none"/>
          </w:rPr>
          <w:t>.</w:t>
        </w:r>
      </w:ins>
      <w:del w:id="5" w:author="Marianne Kylberg" w:date="2024-04-15T09:33:00Z" w16du:dateUtc="2024-04-15T07:33:00Z">
        <w:r w:rsidRPr="005A2D1C" w:rsidDel="00591FB4">
          <w:rPr>
            <w:rFonts w:ascii="Times New Roman" w:eastAsia="Times New Roman" w:hAnsi="Times New Roman" w:cs="Times New Roman"/>
            <w:kern w:val="0"/>
            <w:sz w:val="24"/>
            <w:szCs w:val="24"/>
            <w:lang w:eastAsia="sv-SE"/>
            <w14:ligatures w14:val="none"/>
          </w:rPr>
          <w:delText>, inklusive kostnadsaspekten.</w:delText>
        </w:r>
      </w:del>
      <w:r w:rsidRPr="005A2D1C">
        <w:rPr>
          <w:rFonts w:ascii="Times New Roman" w:eastAsia="Times New Roman" w:hAnsi="Times New Roman" w:cs="Times New Roman"/>
          <w:kern w:val="0"/>
          <w:sz w:val="24"/>
          <w:szCs w:val="24"/>
          <w:lang w:eastAsia="sv-SE"/>
          <w14:ligatures w14:val="none"/>
        </w:rPr>
        <w:t xml:space="preserve"> </w:t>
      </w:r>
    </w:p>
    <w:p w14:paraId="52D11EE9" w14:textId="335E46BA" w:rsidR="005A2D1C" w:rsidRPr="005A2D1C" w:rsidRDefault="00591FB4"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6" w:author="Marianne Kylberg" w:date="2024-04-15T09:33:00Z" w16du:dateUtc="2024-04-15T07:33:00Z">
        <w:r>
          <w:rPr>
            <w:rFonts w:ascii="Times New Roman" w:eastAsia="Times New Roman" w:hAnsi="Times New Roman" w:cs="Times New Roman"/>
            <w:kern w:val="0"/>
            <w:sz w:val="24"/>
            <w:szCs w:val="24"/>
            <w:lang w:eastAsia="sv-SE"/>
            <w14:ligatures w14:val="none"/>
          </w:rPr>
          <w:t xml:space="preserve">Undersökningen </w:t>
        </w:r>
      </w:ins>
      <w:del w:id="7" w:author="Marianne Kylberg" w:date="2024-04-15T09:33:00Z" w16du:dateUtc="2024-04-15T07:33:00Z">
        <w:r w:rsidR="005A2D1C" w:rsidRPr="005A2D1C" w:rsidDel="00591FB4">
          <w:rPr>
            <w:rFonts w:ascii="Times New Roman" w:eastAsia="Times New Roman" w:hAnsi="Times New Roman" w:cs="Times New Roman"/>
            <w:kern w:val="0"/>
            <w:sz w:val="24"/>
            <w:szCs w:val="24"/>
            <w:lang w:eastAsia="sv-SE"/>
            <w14:ligatures w14:val="none"/>
          </w:rPr>
          <w:delText xml:space="preserve">Det </w:delText>
        </w:r>
      </w:del>
      <w:r w:rsidR="005A2D1C" w:rsidRPr="005A2D1C">
        <w:rPr>
          <w:rFonts w:ascii="Times New Roman" w:eastAsia="Times New Roman" w:hAnsi="Times New Roman" w:cs="Times New Roman"/>
          <w:kern w:val="0"/>
          <w:sz w:val="24"/>
          <w:szCs w:val="24"/>
          <w:lang w:eastAsia="sv-SE"/>
          <w14:ligatures w14:val="none"/>
        </w:rPr>
        <w:t>kommer att ta 10 till 15 minuter att besvara</w:t>
      </w:r>
      <w:ins w:id="8" w:author="Marianne Kylberg" w:date="2024-04-15T09:34:00Z" w16du:dateUtc="2024-04-15T07:34:00Z">
        <w:r>
          <w:rPr>
            <w:rFonts w:ascii="Times New Roman" w:eastAsia="Times New Roman" w:hAnsi="Times New Roman" w:cs="Times New Roman"/>
            <w:kern w:val="0"/>
            <w:sz w:val="24"/>
            <w:szCs w:val="24"/>
            <w:lang w:eastAsia="sv-SE"/>
            <w14:ligatures w14:val="none"/>
          </w:rPr>
          <w:t>.</w:t>
        </w:r>
      </w:ins>
      <w:del w:id="9" w:author="Marianne Kylberg" w:date="2024-04-15T09:34:00Z" w16du:dateUtc="2024-04-15T07:34:00Z">
        <w:r w:rsidR="005A2D1C" w:rsidRPr="005A2D1C" w:rsidDel="00591FB4">
          <w:rPr>
            <w:rFonts w:ascii="Times New Roman" w:eastAsia="Times New Roman" w:hAnsi="Times New Roman" w:cs="Times New Roman"/>
            <w:kern w:val="0"/>
            <w:sz w:val="24"/>
            <w:szCs w:val="24"/>
            <w:lang w:eastAsia="sv-SE"/>
            <w14:ligatures w14:val="none"/>
          </w:rPr>
          <w:delText xml:space="preserve"> enkäten.</w:delText>
        </w:r>
      </w:del>
      <w:r w:rsidR="005A2D1C" w:rsidRPr="005A2D1C">
        <w:rPr>
          <w:rFonts w:ascii="Times New Roman" w:eastAsia="Times New Roman" w:hAnsi="Times New Roman" w:cs="Times New Roman"/>
          <w:kern w:val="0"/>
          <w:sz w:val="24"/>
          <w:szCs w:val="24"/>
          <w:lang w:eastAsia="sv-SE"/>
          <w14:ligatures w14:val="none"/>
        </w:rPr>
        <w:t xml:space="preserve"> </w:t>
      </w:r>
    </w:p>
    <w:p w14:paraId="3B9BBB45"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Om det behövs kan du justera teckensnittsstorleken i din webbläsare, eller zooma in om du använder en mobiltelefon eller surfplatta. Observera att du inte kan gå tillbaka till frågor du redan besvarat.</w:t>
      </w:r>
    </w:p>
    <w:p w14:paraId="74E596D9" w14:textId="6434EAEE" w:rsidR="0038260B" w:rsidRDefault="005A2D1C">
      <w:pPr>
        <w:rPr>
          <w:b/>
          <w:bCs/>
        </w:rPr>
      </w:pPr>
      <w:r>
        <w:rPr>
          <w:b/>
          <w:bCs/>
        </w:rPr>
        <w:t xml:space="preserve">(next page) </w:t>
      </w:r>
      <w:r w:rsidRPr="005A2D1C">
        <w:rPr>
          <w:b/>
          <w:bCs/>
        </w:rPr>
        <w:sym w:font="Wingdings" w:char="F0E0"/>
      </w:r>
    </w:p>
    <w:p w14:paraId="7AF34830" w14:textId="6225603B" w:rsidR="005A2D1C" w:rsidRDefault="005A2D1C">
      <w:pPr>
        <w:rPr>
          <w:b/>
          <w:bCs/>
        </w:rPr>
      </w:pPr>
      <w:r>
        <w:rPr>
          <w:b/>
          <w:bCs/>
        </w:rPr>
        <w:br w:type="page"/>
      </w:r>
    </w:p>
    <w:p w14:paraId="4EE9AEF2" w14:textId="77777777" w:rsidR="005A2D1C" w:rsidRDefault="005A2D1C">
      <w:pPr>
        <w:rPr>
          <w:b/>
          <w:bCs/>
        </w:rPr>
      </w:pPr>
    </w:p>
    <w:p w14:paraId="6EBECA7F" w14:textId="157C943F"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Vilken är den ungefärliga månadskostnaden för ditt nuvarande boende</w:t>
      </w:r>
      <w:ins w:id="10" w:author="Marianne Kylberg" w:date="2024-04-15T09:34:00Z" w16du:dateUtc="2024-04-15T07:34:00Z">
        <w:r w:rsidR="00591FB4">
          <w:rPr>
            <w:rFonts w:ascii="Times New Roman" w:eastAsia="Times New Roman" w:hAnsi="Times New Roman" w:cs="Times New Roman"/>
            <w:kern w:val="0"/>
            <w:sz w:val="24"/>
            <w:szCs w:val="24"/>
            <w:lang w:eastAsia="sv-SE"/>
            <w14:ligatures w14:val="none"/>
          </w:rPr>
          <w:t xml:space="preserve"> </w:t>
        </w:r>
      </w:ins>
      <w:del w:id="11" w:author="Marianne Kylberg" w:date="2024-04-15T09:34:00Z" w16du:dateUtc="2024-04-15T07:34:00Z">
        <w:r w:rsidRPr="005A2D1C" w:rsidDel="00591FB4">
          <w:rPr>
            <w:rFonts w:ascii="Times New Roman" w:eastAsia="Times New Roman" w:hAnsi="Times New Roman" w:cs="Times New Roman"/>
            <w:kern w:val="0"/>
            <w:sz w:val="24"/>
            <w:szCs w:val="24"/>
            <w:lang w:eastAsia="sv-SE"/>
            <w14:ligatures w14:val="none"/>
          </w:rPr>
          <w:delText>? (</w:delText>
        </w:r>
      </w:del>
      <w:r w:rsidRPr="005A2D1C">
        <w:rPr>
          <w:rFonts w:ascii="Times New Roman" w:eastAsia="Times New Roman" w:hAnsi="Times New Roman" w:cs="Times New Roman"/>
          <w:kern w:val="0"/>
          <w:sz w:val="24"/>
          <w:szCs w:val="24"/>
          <w:lang w:eastAsia="sv-SE"/>
          <w14:ligatures w14:val="none"/>
        </w:rPr>
        <w:t xml:space="preserve">inklusive kostnader för värme, el, vatten, </w:t>
      </w:r>
      <w:ins w:id="12" w:author="Marianne Kylberg" w:date="2024-04-15T09:34:00Z" w16du:dateUtc="2024-04-15T07:34:00Z">
        <w:r w:rsidR="00591FB4">
          <w:rPr>
            <w:rFonts w:ascii="Times New Roman" w:eastAsia="Times New Roman" w:hAnsi="Times New Roman" w:cs="Times New Roman"/>
            <w:kern w:val="0"/>
            <w:sz w:val="24"/>
            <w:szCs w:val="24"/>
            <w:lang w:eastAsia="sv-SE"/>
            <w14:ligatures w14:val="none"/>
          </w:rPr>
          <w:t>sophämtning</w:t>
        </w:r>
      </w:ins>
      <w:ins w:id="13" w:author="Susanne Iwarsson" w:date="2024-04-17T15:58:00Z" w16du:dateUtc="2024-04-17T13:58:00Z">
        <w:r w:rsidR="005375F4">
          <w:rPr>
            <w:rFonts w:ascii="Times New Roman" w:eastAsia="Times New Roman" w:hAnsi="Times New Roman" w:cs="Times New Roman"/>
            <w:kern w:val="0"/>
            <w:sz w:val="24"/>
            <w:szCs w:val="24"/>
            <w:lang w:eastAsia="sv-SE"/>
            <w14:ligatures w14:val="none"/>
          </w:rPr>
          <w:t xml:space="preserve"> samt </w:t>
        </w:r>
      </w:ins>
      <w:ins w:id="14" w:author="Susanne Iwarsson" w:date="2024-04-17T15:59:00Z" w16du:dateUtc="2024-04-17T13:59:00Z">
        <w:r w:rsidR="005375F4">
          <w:rPr>
            <w:rFonts w:ascii="Times New Roman" w:eastAsia="Times New Roman" w:hAnsi="Times New Roman" w:cs="Times New Roman"/>
            <w:kern w:val="0"/>
            <w:sz w:val="24"/>
            <w:szCs w:val="24"/>
            <w:lang w:eastAsia="sv-SE"/>
            <w14:ligatures w14:val="none"/>
          </w:rPr>
          <w:t>amorteringar och räntekostnader</w:t>
        </w:r>
      </w:ins>
      <w:ins w:id="15" w:author="Marianne Kylberg" w:date="2024-04-15T09:35:00Z" w16du:dateUtc="2024-04-15T07:35:00Z">
        <w:r w:rsidR="00591FB4">
          <w:rPr>
            <w:rFonts w:ascii="Times New Roman" w:eastAsia="Times New Roman" w:hAnsi="Times New Roman" w:cs="Times New Roman"/>
            <w:kern w:val="0"/>
            <w:sz w:val="24"/>
            <w:szCs w:val="24"/>
            <w:lang w:eastAsia="sv-SE"/>
            <w14:ligatures w14:val="none"/>
          </w:rPr>
          <w:t>?</w:t>
        </w:r>
      </w:ins>
      <w:del w:id="16" w:author="Marianne Kylberg" w:date="2024-04-15T09:35:00Z" w16du:dateUtc="2024-04-15T07:35:00Z">
        <w:r w:rsidRPr="005A2D1C" w:rsidDel="00591FB4">
          <w:rPr>
            <w:rFonts w:ascii="Times New Roman" w:eastAsia="Times New Roman" w:hAnsi="Times New Roman" w:cs="Times New Roman"/>
            <w:kern w:val="0"/>
            <w:sz w:val="24"/>
            <w:szCs w:val="24"/>
            <w:lang w:eastAsia="sv-SE"/>
            <w14:ligatures w14:val="none"/>
          </w:rPr>
          <w:delText>etc.).</w:delText>
        </w:r>
      </w:del>
      <w:r w:rsidRPr="005A2D1C">
        <w:rPr>
          <w:rFonts w:ascii="Times New Roman" w:eastAsia="Times New Roman" w:hAnsi="Times New Roman" w:cs="Times New Roman"/>
          <w:kern w:val="0"/>
          <w:sz w:val="24"/>
          <w:szCs w:val="24"/>
          <w:lang w:eastAsia="sv-SE"/>
          <w14:ligatures w14:val="none"/>
        </w:rPr>
        <w:t xml:space="preserve"> </w:t>
      </w:r>
      <w:commentRangeStart w:id="17"/>
      <w:r w:rsidRPr="005A2D1C">
        <w:rPr>
          <w:rFonts w:ascii="Times New Roman" w:eastAsia="Times New Roman" w:hAnsi="Times New Roman" w:cs="Times New Roman"/>
          <w:kern w:val="0"/>
          <w:sz w:val="24"/>
          <w:szCs w:val="24"/>
          <w:lang w:eastAsia="sv-SE"/>
          <w14:ligatures w14:val="none"/>
        </w:rPr>
        <w:t xml:space="preserve">När du anger dina uppskattade boendekostnader kommer frågorna som följer att vara mer realistiska. </w:t>
      </w:r>
      <w:commentRangeEnd w:id="17"/>
      <w:r w:rsidR="00591FB4">
        <w:rPr>
          <w:rStyle w:val="CommentReference"/>
        </w:rPr>
        <w:commentReference w:id="17"/>
      </w:r>
      <w:r w:rsidRPr="005A2D1C">
        <w:rPr>
          <w:rFonts w:ascii="Times New Roman" w:eastAsia="Times New Roman" w:hAnsi="Times New Roman" w:cs="Times New Roman"/>
          <w:kern w:val="0"/>
          <w:sz w:val="24"/>
          <w:szCs w:val="24"/>
          <w:lang w:eastAsia="sv-SE"/>
          <w14:ligatures w14:val="none"/>
        </w:rPr>
        <w:t xml:space="preserve">Ange 0 om du ändå inte vill besvara denna fråga. </w:t>
      </w:r>
    </w:p>
    <w:p w14:paraId="5260A0CB"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48A70DB8" w14:textId="2EF8DF4A"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(options: 1000 to 60.000 sek)</w:t>
      </w:r>
    </w:p>
    <w:p w14:paraId="4B88632A"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286B4CD2" w14:textId="533C7376"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i/>
          <w:iCs/>
          <w:kern w:val="0"/>
          <w:sz w:val="24"/>
          <w:szCs w:val="24"/>
          <w:lang w:eastAsia="sv-SE"/>
          <w14:ligatures w14:val="none"/>
        </w:rPr>
        <w:t>(När du anger dina uppskatt</w:t>
      </w:r>
      <w:ins w:id="18" w:author="Marianne Kylberg" w:date="2024-04-15T09:35:00Z" w16du:dateUtc="2024-04-15T07:35:00Z">
        <w:r w:rsidR="00591FB4">
          <w:rPr>
            <w:rFonts w:ascii="Times New Roman" w:eastAsia="Times New Roman" w:hAnsi="Times New Roman" w:cs="Times New Roman"/>
            <w:i/>
            <w:iCs/>
            <w:kern w:val="0"/>
            <w:sz w:val="24"/>
            <w:szCs w:val="24"/>
            <w:lang w:eastAsia="sv-SE"/>
            <w14:ligatures w14:val="none"/>
          </w:rPr>
          <w:t xml:space="preserve">ade </w:t>
        </w:r>
      </w:ins>
      <w:del w:id="19" w:author="Marianne Kylberg" w:date="2024-04-15T09:35:00Z" w16du:dateUtc="2024-04-15T07:35:00Z">
        <w:r w:rsidRPr="005A2D1C" w:rsidDel="00591FB4">
          <w:rPr>
            <w:rFonts w:ascii="Times New Roman" w:eastAsia="Times New Roman" w:hAnsi="Times New Roman" w:cs="Times New Roman"/>
            <w:i/>
            <w:iCs/>
            <w:kern w:val="0"/>
            <w:sz w:val="24"/>
            <w:szCs w:val="24"/>
            <w:lang w:eastAsia="sv-SE"/>
            <w14:ligatures w14:val="none"/>
          </w:rPr>
          <w:delText>nings</w:delText>
        </w:r>
      </w:del>
      <w:r w:rsidRPr="005A2D1C">
        <w:rPr>
          <w:rFonts w:ascii="Times New Roman" w:eastAsia="Times New Roman" w:hAnsi="Times New Roman" w:cs="Times New Roman"/>
          <w:i/>
          <w:iCs/>
          <w:kern w:val="0"/>
          <w:sz w:val="24"/>
          <w:szCs w:val="24"/>
          <w:lang w:eastAsia="sv-SE"/>
          <w14:ligatures w14:val="none"/>
        </w:rPr>
        <w:t xml:space="preserve">kostnader kommer </w:t>
      </w:r>
      <w:del w:id="20" w:author="Marianne Kylberg" w:date="2024-04-15T09:36:00Z" w16du:dateUtc="2024-04-15T07:36:00Z">
        <w:r w:rsidRPr="005A2D1C" w:rsidDel="00591FB4">
          <w:rPr>
            <w:rFonts w:ascii="Times New Roman" w:eastAsia="Times New Roman" w:hAnsi="Times New Roman" w:cs="Times New Roman"/>
            <w:i/>
            <w:iCs/>
            <w:kern w:val="0"/>
            <w:sz w:val="24"/>
            <w:szCs w:val="24"/>
            <w:lang w:eastAsia="sv-SE"/>
            <w14:ligatures w14:val="none"/>
          </w:rPr>
          <w:delText xml:space="preserve">följande </w:delText>
        </w:r>
      </w:del>
      <w:r w:rsidRPr="005A2D1C">
        <w:rPr>
          <w:rFonts w:ascii="Times New Roman" w:eastAsia="Times New Roman" w:hAnsi="Times New Roman" w:cs="Times New Roman"/>
          <w:i/>
          <w:iCs/>
          <w:kern w:val="0"/>
          <w:sz w:val="24"/>
          <w:szCs w:val="24"/>
          <w:lang w:eastAsia="sv-SE"/>
          <w14:ligatures w14:val="none"/>
        </w:rPr>
        <w:t>frågor</w:t>
      </w:r>
      <w:ins w:id="21" w:author="Marianne Kylberg" w:date="2024-04-15T09:36:00Z" w16du:dateUtc="2024-04-15T07:36:00Z">
        <w:r w:rsidR="00591FB4">
          <w:rPr>
            <w:rFonts w:ascii="Times New Roman" w:eastAsia="Times New Roman" w:hAnsi="Times New Roman" w:cs="Times New Roman"/>
            <w:i/>
            <w:iCs/>
            <w:kern w:val="0"/>
            <w:sz w:val="24"/>
            <w:szCs w:val="24"/>
            <w:lang w:eastAsia="sv-SE"/>
            <w14:ligatures w14:val="none"/>
          </w:rPr>
          <w:t>na som följer</w:t>
        </w:r>
      </w:ins>
      <w:ins w:id="22" w:author="Susanne Iwarsson" w:date="2024-04-17T15:58:00Z" w16du:dateUtc="2024-04-17T13:58:00Z">
        <w:r w:rsidR="005375F4">
          <w:rPr>
            <w:rFonts w:ascii="Times New Roman" w:eastAsia="Times New Roman" w:hAnsi="Times New Roman" w:cs="Times New Roman"/>
            <w:i/>
            <w:iCs/>
            <w:kern w:val="0"/>
            <w:sz w:val="24"/>
            <w:szCs w:val="24"/>
            <w:lang w:eastAsia="sv-SE"/>
            <w14:ligatures w14:val="none"/>
          </w:rPr>
          <w:t xml:space="preserve"> att</w:t>
        </w:r>
      </w:ins>
      <w:del w:id="23" w:author="Marianne Kylberg" w:date="2024-04-15T09:36:00Z" w16du:dateUtc="2024-04-15T07:36:00Z">
        <w:r w:rsidRPr="005A2D1C" w:rsidDel="00591FB4">
          <w:rPr>
            <w:rFonts w:ascii="Times New Roman" w:eastAsia="Times New Roman" w:hAnsi="Times New Roman" w:cs="Times New Roman"/>
            <w:i/>
            <w:iCs/>
            <w:kern w:val="0"/>
            <w:sz w:val="24"/>
            <w:szCs w:val="24"/>
            <w:lang w:eastAsia="sv-SE"/>
            <w14:ligatures w14:val="none"/>
          </w:rPr>
          <w:delText xml:space="preserve"> att</w:delText>
        </w:r>
      </w:del>
      <w:r w:rsidRPr="005A2D1C">
        <w:rPr>
          <w:rFonts w:ascii="Times New Roman" w:eastAsia="Times New Roman" w:hAnsi="Times New Roman" w:cs="Times New Roman"/>
          <w:i/>
          <w:iCs/>
          <w:kern w:val="0"/>
          <w:sz w:val="24"/>
          <w:szCs w:val="24"/>
          <w:lang w:eastAsia="sv-SE"/>
          <w14:ligatures w14:val="none"/>
        </w:rPr>
        <w:t xml:space="preserve"> vara mer </w:t>
      </w:r>
      <w:ins w:id="24" w:author="Marianne Kylberg" w:date="2024-04-15T09:36:00Z" w16du:dateUtc="2024-04-15T07:36:00Z">
        <w:r w:rsidR="00591FB4">
          <w:rPr>
            <w:rFonts w:ascii="Times New Roman" w:eastAsia="Times New Roman" w:hAnsi="Times New Roman" w:cs="Times New Roman"/>
            <w:i/>
            <w:iCs/>
            <w:kern w:val="0"/>
            <w:sz w:val="24"/>
            <w:szCs w:val="24"/>
            <w:lang w:eastAsia="sv-SE"/>
            <w14:ligatures w14:val="none"/>
          </w:rPr>
          <w:t>anpassade till di</w:t>
        </w:r>
        <w:del w:id="25" w:author="Susanne Iwarsson" w:date="2024-04-17T15:58:00Z" w16du:dateUtc="2024-04-17T13:58:00Z">
          <w:r w:rsidR="00591FB4" w:rsidDel="005375F4">
            <w:rPr>
              <w:rFonts w:ascii="Times New Roman" w:eastAsia="Times New Roman" w:hAnsi="Times New Roman" w:cs="Times New Roman"/>
              <w:i/>
              <w:iCs/>
              <w:kern w:val="0"/>
              <w:sz w:val="24"/>
              <w:szCs w:val="24"/>
              <w:lang w:eastAsia="sv-SE"/>
              <w14:ligatures w14:val="none"/>
            </w:rPr>
            <w:delText>g</w:delText>
          </w:r>
        </w:del>
      </w:ins>
      <w:ins w:id="26" w:author="Susanne Iwarsson" w:date="2024-04-17T15:58:00Z" w16du:dateUtc="2024-04-17T13:58:00Z">
        <w:r w:rsidR="005375F4">
          <w:rPr>
            <w:rFonts w:ascii="Times New Roman" w:eastAsia="Times New Roman" w:hAnsi="Times New Roman" w:cs="Times New Roman"/>
            <w:i/>
            <w:iCs/>
            <w:kern w:val="0"/>
            <w:sz w:val="24"/>
            <w:szCs w:val="24"/>
            <w:lang w:eastAsia="sv-SE"/>
            <w14:ligatures w14:val="none"/>
          </w:rPr>
          <w:t>n situation</w:t>
        </w:r>
      </w:ins>
      <w:ins w:id="27" w:author="Marianne Kylberg" w:date="2024-04-15T09:36:00Z" w16du:dateUtc="2024-04-15T07:36:00Z">
        <w:r w:rsidR="00591FB4">
          <w:rPr>
            <w:rFonts w:ascii="Times New Roman" w:eastAsia="Times New Roman" w:hAnsi="Times New Roman" w:cs="Times New Roman"/>
            <w:i/>
            <w:iCs/>
            <w:kern w:val="0"/>
            <w:sz w:val="24"/>
            <w:szCs w:val="24"/>
            <w:lang w:eastAsia="sv-SE"/>
            <w14:ligatures w14:val="none"/>
          </w:rPr>
          <w:t>.</w:t>
        </w:r>
      </w:ins>
      <w:del w:id="28" w:author="Marianne Kylberg" w:date="2024-04-15T09:36:00Z" w16du:dateUtc="2024-04-15T07:36:00Z">
        <w:r w:rsidRPr="005A2D1C" w:rsidDel="00591FB4">
          <w:rPr>
            <w:rFonts w:ascii="Times New Roman" w:eastAsia="Times New Roman" w:hAnsi="Times New Roman" w:cs="Times New Roman"/>
            <w:i/>
            <w:iCs/>
            <w:kern w:val="0"/>
            <w:sz w:val="24"/>
            <w:szCs w:val="24"/>
            <w:lang w:eastAsia="sv-SE"/>
            <w14:ligatures w14:val="none"/>
          </w:rPr>
          <w:delText>realistiska och din erfarenhet kommer att förbättras.</w:delText>
        </w:r>
      </w:del>
      <w:r w:rsidRPr="005A2D1C">
        <w:rPr>
          <w:rFonts w:ascii="Times New Roman" w:eastAsia="Times New Roman" w:hAnsi="Times New Roman" w:cs="Times New Roman"/>
          <w:i/>
          <w:iCs/>
          <w:kern w:val="0"/>
          <w:sz w:val="24"/>
          <w:szCs w:val="24"/>
          <w:lang w:eastAsia="sv-SE"/>
          <w14:ligatures w14:val="none"/>
        </w:rPr>
        <w:t xml:space="preserve"> Om du </w:t>
      </w:r>
      <w:del w:id="29" w:author="Susanne Iwarsson" w:date="2024-04-17T15:59:00Z" w16du:dateUtc="2024-04-17T13:59:00Z">
        <w:r w:rsidRPr="005A2D1C" w:rsidDel="005375F4">
          <w:rPr>
            <w:rFonts w:ascii="Times New Roman" w:eastAsia="Times New Roman" w:hAnsi="Times New Roman" w:cs="Times New Roman"/>
            <w:i/>
            <w:iCs/>
            <w:kern w:val="0"/>
            <w:sz w:val="24"/>
            <w:szCs w:val="24"/>
            <w:lang w:eastAsia="sv-SE"/>
            <w14:ligatures w14:val="none"/>
          </w:rPr>
          <w:delText xml:space="preserve">aldrig </w:delText>
        </w:r>
      </w:del>
      <w:ins w:id="30" w:author="Susanne Iwarsson" w:date="2024-04-17T15:59:00Z" w16du:dateUtc="2024-04-17T13:59:00Z">
        <w:r w:rsidR="005375F4">
          <w:rPr>
            <w:rFonts w:ascii="Times New Roman" w:eastAsia="Times New Roman" w:hAnsi="Times New Roman" w:cs="Times New Roman"/>
            <w:i/>
            <w:iCs/>
            <w:kern w:val="0"/>
            <w:sz w:val="24"/>
            <w:szCs w:val="24"/>
            <w:lang w:eastAsia="sv-SE"/>
            <w14:ligatures w14:val="none"/>
          </w:rPr>
          <w:t xml:space="preserve">inte </w:t>
        </w:r>
      </w:ins>
      <w:r w:rsidRPr="005A2D1C">
        <w:rPr>
          <w:rFonts w:ascii="Times New Roman" w:eastAsia="Times New Roman" w:hAnsi="Times New Roman" w:cs="Times New Roman"/>
          <w:i/>
          <w:iCs/>
          <w:kern w:val="0"/>
          <w:sz w:val="24"/>
          <w:szCs w:val="24"/>
          <w:lang w:eastAsia="sv-SE"/>
          <w14:ligatures w14:val="none"/>
        </w:rPr>
        <w:t xml:space="preserve">känner dig </w:t>
      </w:r>
      <w:del w:id="31" w:author="Susanne Iwarsson" w:date="2024-04-17T15:59:00Z" w16du:dateUtc="2024-04-17T13:59:00Z">
        <w:r w:rsidRPr="005A2D1C" w:rsidDel="005375F4">
          <w:rPr>
            <w:rFonts w:ascii="Times New Roman" w:eastAsia="Times New Roman" w:hAnsi="Times New Roman" w:cs="Times New Roman"/>
            <w:i/>
            <w:iCs/>
            <w:kern w:val="0"/>
            <w:sz w:val="24"/>
            <w:szCs w:val="24"/>
            <w:lang w:eastAsia="sv-SE"/>
            <w14:ligatures w14:val="none"/>
          </w:rPr>
          <w:delText xml:space="preserve">inte </w:delText>
        </w:r>
      </w:del>
      <w:r w:rsidRPr="005A2D1C">
        <w:rPr>
          <w:rFonts w:ascii="Times New Roman" w:eastAsia="Times New Roman" w:hAnsi="Times New Roman" w:cs="Times New Roman"/>
          <w:i/>
          <w:iCs/>
          <w:kern w:val="0"/>
          <w:sz w:val="24"/>
          <w:szCs w:val="24"/>
          <w:lang w:eastAsia="sv-SE"/>
          <w14:ligatures w14:val="none"/>
        </w:rPr>
        <w:t>bekväm</w:t>
      </w:r>
      <w:ins w:id="32" w:author="Susanne Iwarsson" w:date="2024-04-17T15:59:00Z" w16du:dateUtc="2024-04-17T13:59:00Z">
        <w:r w:rsidR="005375F4">
          <w:rPr>
            <w:rFonts w:ascii="Times New Roman" w:eastAsia="Times New Roman" w:hAnsi="Times New Roman" w:cs="Times New Roman"/>
            <w:i/>
            <w:iCs/>
            <w:kern w:val="0"/>
            <w:sz w:val="24"/>
            <w:szCs w:val="24"/>
            <w:lang w:eastAsia="sv-SE"/>
            <w14:ligatures w14:val="none"/>
          </w:rPr>
          <w:t xml:space="preserve"> med att svara</w:t>
        </w:r>
      </w:ins>
      <w:r w:rsidRPr="005A2D1C">
        <w:rPr>
          <w:rFonts w:ascii="Times New Roman" w:eastAsia="Times New Roman" w:hAnsi="Times New Roman" w:cs="Times New Roman"/>
          <w:i/>
          <w:iCs/>
          <w:kern w:val="0"/>
          <w:sz w:val="24"/>
          <w:szCs w:val="24"/>
          <w:lang w:eastAsia="sv-SE"/>
          <w14:ligatures w14:val="none"/>
        </w:rPr>
        <w:t>, vänligen ange "0")</w:t>
      </w:r>
      <w:r w:rsidRPr="005A2D1C">
        <w:rPr>
          <w:rFonts w:ascii="Times New Roman" w:eastAsia="Times New Roman" w:hAnsi="Times New Roman" w:cs="Times New Roman"/>
          <w:kern w:val="0"/>
          <w:sz w:val="24"/>
          <w:szCs w:val="24"/>
          <w:lang w:eastAsia="sv-SE"/>
          <w14:ligatures w14:val="none"/>
        </w:rPr>
        <w:t xml:space="preserve"> </w:t>
      </w:r>
    </w:p>
    <w:p w14:paraId="0A1F4D94"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27C7B4D9"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376ED04F" w14:textId="0C7402A3"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Ange hushållets sammanlagda månadsinkomst</w:t>
      </w:r>
      <w:ins w:id="33" w:author="Marianne Kylberg" w:date="2024-04-15T09:37:00Z" w16du:dateUtc="2024-04-15T07:37:00Z">
        <w:r w:rsidR="00591FB4">
          <w:rPr>
            <w:rFonts w:ascii="Times New Roman" w:eastAsia="Times New Roman" w:hAnsi="Times New Roman" w:cs="Times New Roman"/>
            <w:kern w:val="0"/>
            <w:sz w:val="24"/>
            <w:szCs w:val="24"/>
            <w:lang w:eastAsia="sv-SE"/>
            <w14:ligatures w14:val="none"/>
          </w:rPr>
          <w:t xml:space="preserve">, </w:t>
        </w:r>
      </w:ins>
      <w:del w:id="34" w:author="Marianne Kylberg" w:date="2024-04-15T09:37:00Z" w16du:dateUtc="2024-04-15T07:37:00Z">
        <w:r w:rsidRPr="005A2D1C" w:rsidDel="00591FB4">
          <w:rPr>
            <w:rFonts w:ascii="Times New Roman" w:eastAsia="Times New Roman" w:hAnsi="Times New Roman" w:cs="Times New Roman"/>
            <w:kern w:val="0"/>
            <w:sz w:val="24"/>
            <w:szCs w:val="24"/>
            <w:lang w:eastAsia="sv-SE"/>
            <w14:ligatures w14:val="none"/>
          </w:rPr>
          <w:delText xml:space="preserve"> (från alla källor, </w:delText>
        </w:r>
      </w:del>
      <w:r w:rsidRPr="005A2D1C">
        <w:rPr>
          <w:rFonts w:ascii="Times New Roman" w:eastAsia="Times New Roman" w:hAnsi="Times New Roman" w:cs="Times New Roman"/>
          <w:kern w:val="0"/>
          <w:sz w:val="24"/>
          <w:szCs w:val="24"/>
          <w:lang w:eastAsia="sv-SE"/>
          <w14:ligatures w14:val="none"/>
        </w:rPr>
        <w:t xml:space="preserve">före skatt och andra </w:t>
      </w:r>
      <w:del w:id="35" w:author="Susanne Iwarsson" w:date="2024-04-17T15:59:00Z" w16du:dateUtc="2024-04-17T13:59:00Z">
        <w:r w:rsidRPr="005A2D1C" w:rsidDel="000B55D6">
          <w:rPr>
            <w:rFonts w:ascii="Times New Roman" w:eastAsia="Times New Roman" w:hAnsi="Times New Roman" w:cs="Times New Roman"/>
            <w:kern w:val="0"/>
            <w:sz w:val="24"/>
            <w:szCs w:val="24"/>
            <w:lang w:eastAsia="sv-SE"/>
            <w14:ligatures w14:val="none"/>
          </w:rPr>
          <w:delText xml:space="preserve">avdrag </w:delText>
        </w:r>
      </w:del>
      <w:ins w:id="36" w:author="Marianne Kylberg" w:date="2024-04-15T09:37:00Z" w16du:dateUtc="2024-04-15T07:37:00Z">
        <w:r w:rsidR="00591FB4">
          <w:rPr>
            <w:rFonts w:ascii="Times New Roman" w:eastAsia="Times New Roman" w:hAnsi="Times New Roman" w:cs="Times New Roman"/>
            <w:kern w:val="0"/>
            <w:sz w:val="24"/>
            <w:szCs w:val="24"/>
            <w:lang w:eastAsia="sv-SE"/>
            <w14:ligatures w14:val="none"/>
          </w:rPr>
          <w:t>eventuella avdrag</w:t>
        </w:r>
      </w:ins>
      <w:del w:id="37" w:author="Marianne Kylberg" w:date="2024-04-15T09:37:00Z" w16du:dateUtc="2024-04-15T07:37:00Z">
        <w:r w:rsidRPr="005A2D1C" w:rsidDel="00591FB4">
          <w:rPr>
            <w:rFonts w:ascii="Times New Roman" w:eastAsia="Times New Roman" w:hAnsi="Times New Roman" w:cs="Times New Roman"/>
            <w:kern w:val="0"/>
            <w:sz w:val="24"/>
            <w:szCs w:val="24"/>
            <w:lang w:eastAsia="sv-SE"/>
            <w14:ligatures w14:val="none"/>
          </w:rPr>
          <w:delText>från lön)</w:delText>
        </w:r>
      </w:del>
      <w:r w:rsidRPr="005A2D1C">
        <w:rPr>
          <w:rFonts w:ascii="Times New Roman" w:eastAsia="Times New Roman" w:hAnsi="Times New Roman" w:cs="Times New Roman"/>
          <w:kern w:val="0"/>
          <w:sz w:val="24"/>
          <w:szCs w:val="24"/>
          <w:lang w:eastAsia="sv-SE"/>
          <w14:ligatures w14:val="none"/>
        </w:rPr>
        <w:t xml:space="preserve">. </w:t>
      </w:r>
    </w:p>
    <w:p w14:paraId="2DEA164C"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10BB6937" w14:textId="1C9AF42D"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(options: 2000 to 220.000 sek)</w:t>
      </w:r>
    </w:p>
    <w:p w14:paraId="6749AE95"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51B66278"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313A2D22" w14:textId="6AA2EFE5" w:rsidR="005A2D1C" w:rsidRPr="005A2D1C" w:rsidRDefault="00591FB4" w:rsidP="005A2D1C">
      <w:pPr>
        <w:spacing w:after="0" w:line="240" w:lineRule="auto"/>
        <w:rPr>
          <w:rFonts w:ascii="Times New Roman" w:eastAsia="Times New Roman" w:hAnsi="Times New Roman" w:cs="Times New Roman"/>
          <w:kern w:val="0"/>
          <w:sz w:val="24"/>
          <w:szCs w:val="24"/>
          <w:lang w:eastAsia="sv-SE"/>
          <w14:ligatures w14:val="none"/>
        </w:rPr>
      </w:pPr>
      <w:ins w:id="38" w:author="Marianne Kylberg" w:date="2024-04-15T09:37:00Z" w16du:dateUtc="2024-04-15T07:37:00Z">
        <w:r>
          <w:rPr>
            <w:rFonts w:ascii="Times New Roman" w:eastAsia="Times New Roman" w:hAnsi="Times New Roman" w:cs="Times New Roman"/>
            <w:kern w:val="0"/>
            <w:sz w:val="24"/>
            <w:szCs w:val="24"/>
            <w:lang w:eastAsia="sv-SE"/>
            <w14:ligatures w14:val="none"/>
          </w:rPr>
          <w:t>Vilken månadskostnad skulle du vara beredd a</w:t>
        </w:r>
      </w:ins>
      <w:ins w:id="39" w:author="Marianne Kylberg" w:date="2024-04-15T09:38:00Z" w16du:dateUtc="2024-04-15T07:38:00Z">
        <w:r>
          <w:rPr>
            <w:rFonts w:ascii="Times New Roman" w:eastAsia="Times New Roman" w:hAnsi="Times New Roman" w:cs="Times New Roman"/>
            <w:kern w:val="0"/>
            <w:sz w:val="24"/>
            <w:szCs w:val="24"/>
            <w:lang w:eastAsia="sv-SE"/>
            <w14:ligatures w14:val="none"/>
          </w:rPr>
          <w:t xml:space="preserve">tt acceptera för ett annat </w:t>
        </w:r>
      </w:ins>
      <w:del w:id="40" w:author="Marianne Kylberg" w:date="2024-04-15T09:38:00Z" w16du:dateUtc="2024-04-15T07:38:00Z">
        <w:r w:rsidR="005A2D1C" w:rsidRPr="005A2D1C" w:rsidDel="00591FB4">
          <w:rPr>
            <w:rFonts w:ascii="Times New Roman" w:eastAsia="Times New Roman" w:hAnsi="Times New Roman" w:cs="Times New Roman"/>
            <w:kern w:val="0"/>
            <w:sz w:val="24"/>
            <w:szCs w:val="24"/>
            <w:lang w:eastAsia="sv-SE"/>
            <w14:ligatures w14:val="none"/>
          </w:rPr>
          <w:delText xml:space="preserve">Hur mycket planerar du att spendera på ditt nya </w:delText>
        </w:r>
      </w:del>
      <w:r w:rsidR="005A2D1C" w:rsidRPr="005A2D1C">
        <w:rPr>
          <w:rFonts w:ascii="Times New Roman" w:eastAsia="Times New Roman" w:hAnsi="Times New Roman" w:cs="Times New Roman"/>
          <w:kern w:val="0"/>
          <w:sz w:val="24"/>
          <w:szCs w:val="24"/>
          <w:lang w:eastAsia="sv-SE"/>
          <w14:ligatures w14:val="none"/>
        </w:rPr>
        <w:t xml:space="preserve">boende </w:t>
      </w:r>
      <w:del w:id="41" w:author="Marianne Kylberg" w:date="2024-04-15T09:38:00Z" w16du:dateUtc="2024-04-15T07:38:00Z">
        <w:r w:rsidR="005A2D1C" w:rsidRPr="005A2D1C" w:rsidDel="00591FB4">
          <w:rPr>
            <w:rFonts w:ascii="Times New Roman" w:eastAsia="Times New Roman" w:hAnsi="Times New Roman" w:cs="Times New Roman"/>
            <w:kern w:val="0"/>
            <w:sz w:val="24"/>
            <w:szCs w:val="24"/>
            <w:lang w:eastAsia="sv-SE"/>
            <w14:ligatures w14:val="none"/>
          </w:rPr>
          <w:delText>(</w:delText>
        </w:r>
      </w:del>
      <w:r w:rsidR="005A2D1C" w:rsidRPr="005A2D1C">
        <w:rPr>
          <w:rFonts w:ascii="Times New Roman" w:eastAsia="Times New Roman" w:hAnsi="Times New Roman" w:cs="Times New Roman"/>
          <w:kern w:val="0"/>
          <w:sz w:val="24"/>
          <w:szCs w:val="24"/>
          <w:lang w:eastAsia="sv-SE"/>
          <w14:ligatures w14:val="none"/>
        </w:rPr>
        <w:t xml:space="preserve">inklusive kostnader för värme, el, vatten, </w:t>
      </w:r>
      <w:ins w:id="42" w:author="Marianne Kylberg" w:date="2024-04-15T09:38:00Z" w16du:dateUtc="2024-04-15T07:38:00Z">
        <w:r>
          <w:rPr>
            <w:rFonts w:ascii="Times New Roman" w:eastAsia="Times New Roman" w:hAnsi="Times New Roman" w:cs="Times New Roman"/>
            <w:kern w:val="0"/>
            <w:sz w:val="24"/>
            <w:szCs w:val="24"/>
            <w:lang w:eastAsia="sv-SE"/>
            <w14:ligatures w14:val="none"/>
          </w:rPr>
          <w:t>sophämtning</w:t>
        </w:r>
      </w:ins>
      <w:del w:id="43" w:author="Marianne Kylberg" w:date="2024-04-15T09:38:00Z" w16du:dateUtc="2024-04-15T07:38:00Z">
        <w:r w:rsidR="005A2D1C" w:rsidRPr="005A2D1C" w:rsidDel="00591FB4">
          <w:rPr>
            <w:rFonts w:ascii="Times New Roman" w:eastAsia="Times New Roman" w:hAnsi="Times New Roman" w:cs="Times New Roman"/>
            <w:kern w:val="0"/>
            <w:sz w:val="24"/>
            <w:szCs w:val="24"/>
            <w:lang w:eastAsia="sv-SE"/>
            <w14:ligatures w14:val="none"/>
          </w:rPr>
          <w:delText>etc.)</w:delText>
        </w:r>
      </w:del>
      <w:r w:rsidR="005A2D1C" w:rsidRPr="005A2D1C">
        <w:rPr>
          <w:rFonts w:ascii="Times New Roman" w:eastAsia="Times New Roman" w:hAnsi="Times New Roman" w:cs="Times New Roman"/>
          <w:kern w:val="0"/>
          <w:sz w:val="24"/>
          <w:szCs w:val="24"/>
          <w:lang w:eastAsia="sv-SE"/>
          <w14:ligatures w14:val="none"/>
        </w:rPr>
        <w:t xml:space="preserve">? </w:t>
      </w:r>
    </w:p>
    <w:p w14:paraId="771A629E" w14:textId="77777777" w:rsidR="005A2D1C" w:rsidRDefault="005A2D1C">
      <w:pPr>
        <w:rPr>
          <w:b/>
          <w:bCs/>
        </w:rPr>
      </w:pPr>
    </w:p>
    <w:p w14:paraId="14E16782" w14:textId="264CA3D2" w:rsidR="005A2D1C" w:rsidRPr="00591FB4" w:rsidRDefault="005A2D1C">
      <w:pPr>
        <w:rPr>
          <w:rFonts w:ascii="Times New Roman" w:eastAsia="Times New Roman" w:hAnsi="Times New Roman" w:cs="Times New Roman"/>
          <w:kern w:val="0"/>
          <w:sz w:val="24"/>
          <w:szCs w:val="24"/>
          <w:lang w:val="en-US" w:eastAsia="sv-SE"/>
          <w14:ligatures w14:val="none"/>
        </w:rPr>
      </w:pPr>
      <w:r w:rsidRPr="00591FB4">
        <w:rPr>
          <w:rFonts w:ascii="Times New Roman" w:eastAsia="Times New Roman" w:hAnsi="Times New Roman" w:cs="Times New Roman"/>
          <w:kern w:val="0"/>
          <w:sz w:val="24"/>
          <w:szCs w:val="24"/>
          <w:lang w:val="en-US" w:eastAsia="sv-SE"/>
          <w14:ligatures w14:val="none"/>
        </w:rPr>
        <w:t>(options: 1000 to 60.000 sek)</w:t>
      </w:r>
    </w:p>
    <w:p w14:paraId="289D3148" w14:textId="77777777" w:rsidR="005A2D1C" w:rsidRPr="00591FB4" w:rsidRDefault="005A2D1C">
      <w:pPr>
        <w:rPr>
          <w:rFonts w:ascii="Times New Roman" w:eastAsia="Times New Roman" w:hAnsi="Times New Roman" w:cs="Times New Roman"/>
          <w:kern w:val="0"/>
          <w:sz w:val="24"/>
          <w:szCs w:val="24"/>
          <w:lang w:val="en-US" w:eastAsia="sv-SE"/>
          <w14:ligatures w14:val="none"/>
        </w:rPr>
      </w:pPr>
    </w:p>
    <w:p w14:paraId="119B3087" w14:textId="77777777" w:rsidR="005A2D1C" w:rsidRPr="00591FB4" w:rsidRDefault="005A2D1C" w:rsidP="005A2D1C">
      <w:pPr>
        <w:rPr>
          <w:b/>
          <w:bCs/>
          <w:lang w:val="en-US"/>
        </w:rPr>
      </w:pPr>
      <w:r w:rsidRPr="00591FB4">
        <w:rPr>
          <w:b/>
          <w:bCs/>
          <w:lang w:val="en-US"/>
        </w:rPr>
        <w:t xml:space="preserve">(next page) </w:t>
      </w:r>
      <w:r w:rsidRPr="005A2D1C">
        <w:rPr>
          <w:b/>
          <w:bCs/>
        </w:rPr>
        <w:sym w:font="Wingdings" w:char="F0E0"/>
      </w:r>
    </w:p>
    <w:p w14:paraId="717787A1" w14:textId="75E948E3" w:rsidR="005A2D1C" w:rsidRPr="00591FB4" w:rsidRDefault="005A2D1C">
      <w:pPr>
        <w:rPr>
          <w:b/>
          <w:bCs/>
          <w:lang w:val="en-US"/>
        </w:rPr>
      </w:pPr>
      <w:r w:rsidRPr="00591FB4">
        <w:rPr>
          <w:b/>
          <w:bCs/>
          <w:lang w:val="en-US"/>
        </w:rPr>
        <w:br w:type="page"/>
      </w:r>
    </w:p>
    <w:p w14:paraId="119E178A" w14:textId="77777777" w:rsidR="005A2D1C" w:rsidRPr="00591FB4" w:rsidRDefault="005A2D1C">
      <w:pPr>
        <w:rPr>
          <w:b/>
          <w:bCs/>
          <w:lang w:val="en-US"/>
        </w:rPr>
      </w:pPr>
    </w:p>
    <w:p w14:paraId="44106AED"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t>Tack!</w:t>
      </w:r>
    </w:p>
    <w:p w14:paraId="6250C3A6" w14:textId="2002E046" w:rsid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commentRangeStart w:id="44"/>
      <w:r w:rsidRPr="005A2D1C">
        <w:rPr>
          <w:rFonts w:ascii="Times New Roman" w:eastAsia="Times New Roman" w:hAnsi="Times New Roman" w:cs="Times New Roman"/>
          <w:kern w:val="0"/>
          <w:sz w:val="24"/>
          <w:szCs w:val="24"/>
          <w:lang w:eastAsia="sv-SE"/>
          <w14:ligatures w14:val="none"/>
        </w:rPr>
        <w:t>Nästa del i undersökningen handlar om att värdera olika egenskaper (bostadsattribut) som är viktiga för dig i val av bostad. Egenskaperna beskrivs på nästa sida.</w:t>
      </w:r>
      <w:commentRangeEnd w:id="44"/>
      <w:r w:rsidR="00591FB4">
        <w:rPr>
          <w:rStyle w:val="CommentReference"/>
        </w:rPr>
        <w:commentReference w:id="44"/>
      </w:r>
    </w:p>
    <w:p w14:paraId="14F1EC4C" w14:textId="77777777" w:rsidR="005A2D1C" w:rsidRDefault="005A2D1C" w:rsidP="005A2D1C">
      <w:pPr>
        <w:rPr>
          <w:b/>
          <w:bCs/>
        </w:rPr>
      </w:pPr>
      <w:r>
        <w:rPr>
          <w:b/>
          <w:bCs/>
        </w:rPr>
        <w:t xml:space="preserve">(next page) </w:t>
      </w:r>
      <w:r w:rsidRPr="005A2D1C">
        <w:rPr>
          <w:b/>
          <w:bCs/>
        </w:rPr>
        <w:sym w:font="Wingdings" w:char="F0E0"/>
      </w:r>
    </w:p>
    <w:p w14:paraId="62CE0710" w14:textId="2962ADE8" w:rsidR="005A2D1C" w:rsidRDefault="005A2D1C">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0ACBB637"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t>Tack!</w:t>
      </w:r>
    </w:p>
    <w:p w14:paraId="441A1B4C" w14:textId="21AFC76C" w:rsidR="005A2D1C" w:rsidRPr="005A2D1C" w:rsidDel="00591FB4" w:rsidRDefault="005A2D1C" w:rsidP="005A2D1C">
      <w:pPr>
        <w:spacing w:before="100" w:beforeAutospacing="1" w:after="100" w:afterAutospacing="1" w:line="240" w:lineRule="auto"/>
        <w:rPr>
          <w:del w:id="45" w:author="Marianne Kylberg" w:date="2024-04-15T09:41:00Z" w16du:dateUtc="2024-04-15T07:41:00Z"/>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Nu kommer vi till frågo</w:t>
      </w:r>
      <w:del w:id="46" w:author="Susanne Iwarsson" w:date="2024-04-17T16:00:00Z" w16du:dateUtc="2024-04-17T14:00:00Z">
        <w:r w:rsidRPr="005A2D1C" w:rsidDel="000B55D6">
          <w:rPr>
            <w:rFonts w:ascii="Times New Roman" w:eastAsia="Times New Roman" w:hAnsi="Times New Roman" w:cs="Times New Roman"/>
            <w:kern w:val="0"/>
            <w:sz w:val="24"/>
            <w:szCs w:val="24"/>
            <w:lang w:eastAsia="sv-SE"/>
            <w14:ligatures w14:val="none"/>
          </w:rPr>
          <w:delText>r</w:delText>
        </w:r>
      </w:del>
      <w:ins w:id="47" w:author="Marianne Kylberg" w:date="2024-04-15T09:39:00Z" w16du:dateUtc="2024-04-15T07:39:00Z">
        <w:del w:id="48" w:author="Susanne Iwarsson" w:date="2024-04-17T16:00:00Z" w16du:dateUtc="2024-04-17T14:00:00Z">
          <w:r w:rsidR="00591FB4" w:rsidDel="000B55D6">
            <w:rPr>
              <w:rFonts w:ascii="Times New Roman" w:eastAsia="Times New Roman" w:hAnsi="Times New Roman" w:cs="Times New Roman"/>
              <w:kern w:val="0"/>
              <w:sz w:val="24"/>
              <w:szCs w:val="24"/>
              <w:lang w:eastAsia="sv-SE"/>
              <w14:ligatures w14:val="none"/>
            </w:rPr>
            <w:delText>o</w:delText>
          </w:r>
        </w:del>
        <w:r w:rsidR="00591FB4">
          <w:rPr>
            <w:rFonts w:ascii="Times New Roman" w:eastAsia="Times New Roman" w:hAnsi="Times New Roman" w:cs="Times New Roman"/>
            <w:kern w:val="0"/>
            <w:sz w:val="24"/>
            <w:szCs w:val="24"/>
            <w:lang w:eastAsia="sv-SE"/>
            <w14:ligatures w14:val="none"/>
          </w:rPr>
          <w:t>rna om olika yttre förutsättningar som ingå</w:t>
        </w:r>
      </w:ins>
      <w:ins w:id="49" w:author="Marianne Kylberg" w:date="2024-04-15T09:40:00Z" w16du:dateUtc="2024-04-15T07:40:00Z">
        <w:r w:rsidR="00591FB4">
          <w:rPr>
            <w:rFonts w:ascii="Times New Roman" w:eastAsia="Times New Roman" w:hAnsi="Times New Roman" w:cs="Times New Roman"/>
            <w:kern w:val="0"/>
            <w:sz w:val="24"/>
            <w:szCs w:val="24"/>
            <w:lang w:eastAsia="sv-SE"/>
            <w14:ligatures w14:val="none"/>
          </w:rPr>
          <w:t xml:space="preserve">r i denna undersökning och som du ska </w:t>
        </w:r>
      </w:ins>
      <w:del w:id="50" w:author="Marianne Kylberg" w:date="2024-04-15T09:40:00Z" w16du:dateUtc="2024-04-15T07:40:00Z">
        <w:r w:rsidRPr="005A2D1C" w:rsidDel="00591FB4">
          <w:rPr>
            <w:rFonts w:ascii="Times New Roman" w:eastAsia="Times New Roman" w:hAnsi="Times New Roman" w:cs="Times New Roman"/>
            <w:kern w:val="0"/>
            <w:sz w:val="24"/>
            <w:szCs w:val="24"/>
            <w:lang w:eastAsia="sv-SE"/>
            <w14:ligatures w14:val="none"/>
          </w:rPr>
          <w:delText xml:space="preserve"> där du vi ber dig att </w:delText>
        </w:r>
      </w:del>
      <w:r w:rsidRPr="005A2D1C">
        <w:rPr>
          <w:rFonts w:ascii="Times New Roman" w:eastAsia="Times New Roman" w:hAnsi="Times New Roman" w:cs="Times New Roman"/>
          <w:kern w:val="0"/>
          <w:sz w:val="24"/>
          <w:szCs w:val="24"/>
          <w:lang w:eastAsia="sv-SE"/>
          <w14:ligatures w14:val="none"/>
        </w:rPr>
        <w:t xml:space="preserve">värdera </w:t>
      </w:r>
      <w:ins w:id="51" w:author="Marianne Kylberg" w:date="2024-04-15T09:40:00Z" w16du:dateUtc="2024-04-15T07:40:00Z">
        <w:r w:rsidR="00591FB4">
          <w:rPr>
            <w:rFonts w:ascii="Times New Roman" w:eastAsia="Times New Roman" w:hAnsi="Times New Roman" w:cs="Times New Roman"/>
            <w:kern w:val="0"/>
            <w:sz w:val="24"/>
            <w:szCs w:val="24"/>
            <w:lang w:eastAsia="sv-SE"/>
            <w14:ligatures w14:val="none"/>
          </w:rPr>
          <w:t xml:space="preserve">i förhållande till </w:t>
        </w:r>
      </w:ins>
      <w:del w:id="52" w:author="Marianne Kylberg" w:date="2024-04-15T09:40:00Z" w16du:dateUtc="2024-04-15T07:40:00Z">
        <w:r w:rsidRPr="005A2D1C" w:rsidDel="00591FB4">
          <w:rPr>
            <w:rFonts w:ascii="Times New Roman" w:eastAsia="Times New Roman" w:hAnsi="Times New Roman" w:cs="Times New Roman"/>
            <w:kern w:val="0"/>
            <w:sz w:val="24"/>
            <w:szCs w:val="24"/>
            <w:lang w:eastAsia="sv-SE"/>
            <w14:ligatures w14:val="none"/>
          </w:rPr>
          <w:delText xml:space="preserve">olika egenskaper som är viktiga för dig i </w:delText>
        </w:r>
      </w:del>
      <w:r w:rsidRPr="005A2D1C">
        <w:rPr>
          <w:rFonts w:ascii="Times New Roman" w:eastAsia="Times New Roman" w:hAnsi="Times New Roman" w:cs="Times New Roman"/>
          <w:kern w:val="0"/>
          <w:sz w:val="24"/>
          <w:szCs w:val="24"/>
          <w:lang w:eastAsia="sv-SE"/>
          <w14:ligatures w14:val="none"/>
        </w:rPr>
        <w:t>val</w:t>
      </w:r>
      <w:del w:id="53" w:author="Marianne Kylberg" w:date="2024-04-15T09:40:00Z" w16du:dateUtc="2024-04-15T07:40:00Z">
        <w:r w:rsidRPr="005A2D1C" w:rsidDel="00591FB4">
          <w:rPr>
            <w:rFonts w:ascii="Times New Roman" w:eastAsia="Times New Roman" w:hAnsi="Times New Roman" w:cs="Times New Roman"/>
            <w:kern w:val="0"/>
            <w:sz w:val="24"/>
            <w:szCs w:val="24"/>
            <w:lang w:eastAsia="sv-SE"/>
            <w14:ligatures w14:val="none"/>
          </w:rPr>
          <w:delText>et</w:delText>
        </w:r>
      </w:del>
      <w:r w:rsidRPr="005A2D1C">
        <w:rPr>
          <w:rFonts w:ascii="Times New Roman" w:eastAsia="Times New Roman" w:hAnsi="Times New Roman" w:cs="Times New Roman"/>
          <w:kern w:val="0"/>
          <w:sz w:val="24"/>
          <w:szCs w:val="24"/>
          <w:lang w:eastAsia="sv-SE"/>
          <w14:ligatures w14:val="none"/>
        </w:rPr>
        <w:t xml:space="preserve"> av bostad.</w:t>
      </w:r>
      <w:ins w:id="54" w:author="Marianne Kylberg" w:date="2024-04-15T09:41:00Z" w16du:dateUtc="2024-04-15T07:41:00Z">
        <w:r w:rsidR="00591FB4">
          <w:rPr>
            <w:rFonts w:ascii="Times New Roman" w:eastAsia="Times New Roman" w:hAnsi="Times New Roman" w:cs="Times New Roman"/>
            <w:kern w:val="0"/>
            <w:sz w:val="24"/>
            <w:szCs w:val="24"/>
            <w:lang w:eastAsia="sv-SE"/>
            <w14:ligatures w14:val="none"/>
          </w:rPr>
          <w:t xml:space="preserve"> </w:t>
        </w:r>
      </w:ins>
    </w:p>
    <w:p w14:paraId="3895F8BE" w14:textId="6B4C0A0B" w:rsidR="005A2D1C" w:rsidRPr="005A2D1C" w:rsidRDefault="005A2D1C" w:rsidP="00591FB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del w:id="55" w:author="Marianne Kylberg" w:date="2024-04-15T09:41:00Z" w16du:dateUtc="2024-04-15T07:41:00Z">
        <w:r w:rsidRPr="005A2D1C" w:rsidDel="00591FB4">
          <w:rPr>
            <w:rFonts w:ascii="Times New Roman" w:eastAsia="Times New Roman" w:hAnsi="Times New Roman" w:cs="Times New Roman"/>
            <w:kern w:val="0"/>
            <w:sz w:val="24"/>
            <w:szCs w:val="24"/>
            <w:lang w:eastAsia="sv-SE"/>
            <w14:ligatures w14:val="none"/>
          </w:rPr>
          <w:delText xml:space="preserve">För varje fråga beskrivs två boendealternativ där du ska välja det alternativ du föredrar utifrån de beskrivna egenskaperna. Utgångspunkten är att presentera realistiska alternativ. Anta att bostäderna är identiska utöver de egenskaper som beskrivs. </w:delText>
        </w:r>
      </w:del>
      <w:r w:rsidRPr="005A2D1C">
        <w:rPr>
          <w:rFonts w:ascii="Times New Roman" w:eastAsia="Times New Roman" w:hAnsi="Times New Roman" w:cs="Times New Roman"/>
          <w:kern w:val="0"/>
          <w:sz w:val="24"/>
          <w:szCs w:val="24"/>
          <w:lang w:eastAsia="sv-SE"/>
          <w14:ligatures w14:val="none"/>
        </w:rPr>
        <w:t>Du kan svara även om du nyligen flyttat eller inte tänker flytta.</w:t>
      </w:r>
    </w:p>
    <w:p w14:paraId="6C746B76" w14:textId="7999A40D"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Om de två boendealternativ som beskrivs</w:t>
      </w:r>
      <w:ins w:id="56" w:author="Susanne Iwarsson" w:date="2024-04-17T16:00:00Z" w16du:dateUtc="2024-04-17T14:00:00Z">
        <w:r w:rsidR="000B55D6">
          <w:rPr>
            <w:rFonts w:ascii="Times New Roman" w:eastAsia="Times New Roman" w:hAnsi="Times New Roman" w:cs="Times New Roman"/>
            <w:kern w:val="0"/>
            <w:sz w:val="24"/>
            <w:szCs w:val="24"/>
            <w:lang w:eastAsia="sv-SE"/>
            <w14:ligatures w14:val="none"/>
          </w:rPr>
          <w:t xml:space="preserve"> i frågorna som följer</w:t>
        </w:r>
      </w:ins>
      <w:r w:rsidRPr="005A2D1C">
        <w:rPr>
          <w:rFonts w:ascii="Times New Roman" w:eastAsia="Times New Roman" w:hAnsi="Times New Roman" w:cs="Times New Roman"/>
          <w:kern w:val="0"/>
          <w:sz w:val="24"/>
          <w:szCs w:val="24"/>
          <w:lang w:eastAsia="sv-SE"/>
          <w14:ligatures w14:val="none"/>
        </w:rPr>
        <w:t xml:space="preserve"> vore de enda tillgängliga för dig, vilket skulle du välja? Anta att bostäderna är identiska utöver de</w:t>
      </w:r>
      <w:ins w:id="57" w:author="Marianne Kylberg" w:date="2024-04-15T09:41:00Z" w16du:dateUtc="2024-04-15T07:41:00Z">
        <w:r w:rsidR="00591FB4">
          <w:rPr>
            <w:rFonts w:ascii="Times New Roman" w:eastAsia="Times New Roman" w:hAnsi="Times New Roman" w:cs="Times New Roman"/>
            <w:kern w:val="0"/>
            <w:sz w:val="24"/>
            <w:szCs w:val="24"/>
            <w:lang w:eastAsia="sv-SE"/>
            <w14:ligatures w14:val="none"/>
          </w:rPr>
          <w:t xml:space="preserve"> yttre förutsättningar</w:t>
        </w:r>
      </w:ins>
      <w:del w:id="58" w:author="Marianne Kylberg" w:date="2024-04-15T09:41:00Z" w16du:dateUtc="2024-04-15T07:41:00Z">
        <w:r w:rsidRPr="005A2D1C" w:rsidDel="00591FB4">
          <w:rPr>
            <w:rFonts w:ascii="Times New Roman" w:eastAsia="Times New Roman" w:hAnsi="Times New Roman" w:cs="Times New Roman"/>
            <w:kern w:val="0"/>
            <w:sz w:val="24"/>
            <w:szCs w:val="24"/>
            <w:lang w:eastAsia="sv-SE"/>
            <w14:ligatures w14:val="none"/>
          </w:rPr>
          <w:delText xml:space="preserve"> egenskaper</w:delText>
        </w:r>
      </w:del>
      <w:r w:rsidRPr="005A2D1C">
        <w:rPr>
          <w:rFonts w:ascii="Times New Roman" w:eastAsia="Times New Roman" w:hAnsi="Times New Roman" w:cs="Times New Roman"/>
          <w:kern w:val="0"/>
          <w:sz w:val="24"/>
          <w:szCs w:val="24"/>
          <w:lang w:eastAsia="sv-SE"/>
          <w14:ligatures w14:val="none"/>
        </w:rPr>
        <w:t xml:space="preserve"> som beskrivs. Klicka för att markera den ruta du väljer för att besvara frågan.</w:t>
      </w:r>
    </w:p>
    <w:p w14:paraId="494B70EC" w14:textId="1ADF3CB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Gå sedan vidare till nästa fråga</w:t>
      </w:r>
      <w:ins w:id="59" w:author="Marianne Kylberg" w:date="2024-04-15T09:42:00Z" w16du:dateUtc="2024-04-15T07:42:00Z">
        <w:r w:rsidR="00591FB4">
          <w:rPr>
            <w:rFonts w:ascii="Times New Roman" w:eastAsia="Times New Roman" w:hAnsi="Times New Roman" w:cs="Times New Roman"/>
            <w:kern w:val="0"/>
            <w:sz w:val="24"/>
            <w:szCs w:val="24"/>
            <w:lang w:eastAsia="sv-SE"/>
            <w14:ligatures w14:val="none"/>
          </w:rPr>
          <w:t>. O</w:t>
        </w:r>
      </w:ins>
      <w:del w:id="60" w:author="Marianne Kylberg" w:date="2024-04-15T09:42:00Z" w16du:dateUtc="2024-04-15T07:42:00Z">
        <w:r w:rsidRPr="005A2D1C" w:rsidDel="00591FB4">
          <w:rPr>
            <w:rFonts w:ascii="Times New Roman" w:eastAsia="Times New Roman" w:hAnsi="Times New Roman" w:cs="Times New Roman"/>
            <w:kern w:val="0"/>
            <w:sz w:val="24"/>
            <w:szCs w:val="24"/>
            <w:lang w:eastAsia="sv-SE"/>
            <w14:ligatures w14:val="none"/>
          </w:rPr>
          <w:delText xml:space="preserve"> (</w:delText>
        </w:r>
        <w:r w:rsidRPr="005A2D1C" w:rsidDel="00AA5120">
          <w:rPr>
            <w:rFonts w:ascii="Times New Roman" w:eastAsia="Times New Roman" w:hAnsi="Times New Roman" w:cs="Times New Roman"/>
            <w:kern w:val="0"/>
            <w:sz w:val="24"/>
            <w:szCs w:val="24"/>
            <w:lang w:eastAsia="sv-SE"/>
            <w14:ligatures w14:val="none"/>
          </w:rPr>
          <w:delText>o</w:delText>
        </w:r>
      </w:del>
      <w:r w:rsidRPr="005A2D1C">
        <w:rPr>
          <w:rFonts w:ascii="Times New Roman" w:eastAsia="Times New Roman" w:hAnsi="Times New Roman" w:cs="Times New Roman"/>
          <w:kern w:val="0"/>
          <w:sz w:val="24"/>
          <w:szCs w:val="24"/>
          <w:lang w:eastAsia="sv-SE"/>
          <w14:ligatures w14:val="none"/>
        </w:rPr>
        <w:t>bservera att du inte kan gå tillbaka till en redan besvarad fråga</w:t>
      </w:r>
      <w:del w:id="61" w:author="Marianne Kylberg" w:date="2024-04-15T09:42:00Z" w16du:dateUtc="2024-04-15T07:42:00Z">
        <w:r w:rsidRPr="005A2D1C" w:rsidDel="00AA5120">
          <w:rPr>
            <w:rFonts w:ascii="Times New Roman" w:eastAsia="Times New Roman" w:hAnsi="Times New Roman" w:cs="Times New Roman"/>
            <w:kern w:val="0"/>
            <w:sz w:val="24"/>
            <w:szCs w:val="24"/>
            <w:lang w:eastAsia="sv-SE"/>
            <w14:ligatures w14:val="none"/>
          </w:rPr>
          <w:delText>)</w:delText>
        </w:r>
      </w:del>
      <w:r w:rsidRPr="005A2D1C">
        <w:rPr>
          <w:rFonts w:ascii="Times New Roman" w:eastAsia="Times New Roman" w:hAnsi="Times New Roman" w:cs="Times New Roman"/>
          <w:kern w:val="0"/>
          <w:sz w:val="24"/>
          <w:szCs w:val="24"/>
          <w:lang w:eastAsia="sv-SE"/>
          <w14:ligatures w14:val="none"/>
        </w:rPr>
        <w:t>.</w:t>
      </w:r>
    </w:p>
    <w:p w14:paraId="6E37ECAB" w14:textId="6F74D643"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del w:id="62" w:author="Marianne Kylberg" w:date="2024-04-15T09:42:00Z" w16du:dateUtc="2024-04-15T07:42:00Z">
        <w:r w:rsidRPr="005A2D1C" w:rsidDel="00AA5120">
          <w:rPr>
            <w:rFonts w:ascii="Times New Roman" w:eastAsia="Times New Roman" w:hAnsi="Times New Roman" w:cs="Times New Roman"/>
            <w:kern w:val="0"/>
            <w:sz w:val="24"/>
            <w:szCs w:val="24"/>
            <w:lang w:eastAsia="sv-SE"/>
            <w14:ligatures w14:val="none"/>
          </w:rPr>
          <w:delText>Kom ihåg de beskrivna egenskaperna - d</w:delText>
        </w:r>
      </w:del>
      <w:ins w:id="63" w:author="Marianne Kylberg" w:date="2024-04-15T09:42:00Z" w16du:dateUtc="2024-04-15T07:42:00Z">
        <w:r w:rsidR="00AA5120">
          <w:rPr>
            <w:rFonts w:ascii="Times New Roman" w:eastAsia="Times New Roman" w:hAnsi="Times New Roman" w:cs="Times New Roman"/>
            <w:kern w:val="0"/>
            <w:sz w:val="24"/>
            <w:szCs w:val="24"/>
            <w:lang w:eastAsia="sv-SE"/>
            <w14:ligatures w14:val="none"/>
          </w:rPr>
          <w:t>D</w:t>
        </w:r>
      </w:ins>
      <w:r w:rsidRPr="005A2D1C">
        <w:rPr>
          <w:rFonts w:ascii="Times New Roman" w:eastAsia="Times New Roman" w:hAnsi="Times New Roman" w:cs="Times New Roman"/>
          <w:kern w:val="0"/>
          <w:sz w:val="24"/>
          <w:szCs w:val="24"/>
          <w:lang w:eastAsia="sv-SE"/>
          <w14:ligatures w14:val="none"/>
        </w:rPr>
        <w:t xml:space="preserve">u behöver </w:t>
      </w:r>
      <w:ins w:id="64" w:author="Marianne Kylberg" w:date="2024-04-15T09:42:00Z" w16du:dateUtc="2024-04-15T07:42:00Z">
        <w:r w:rsidR="00AA5120">
          <w:rPr>
            <w:rFonts w:ascii="Times New Roman" w:eastAsia="Times New Roman" w:hAnsi="Times New Roman" w:cs="Times New Roman"/>
            <w:kern w:val="0"/>
            <w:sz w:val="24"/>
            <w:szCs w:val="24"/>
            <w:lang w:eastAsia="sv-SE"/>
            <w14:ligatures w14:val="none"/>
          </w:rPr>
          <w:t xml:space="preserve">komma ihåg beskrivningen av de olika förutsättningarna inför </w:t>
        </w:r>
      </w:ins>
      <w:del w:id="65" w:author="Marianne Kylberg" w:date="2024-04-15T09:43:00Z" w16du:dateUtc="2024-04-15T07:43:00Z">
        <w:r w:rsidRPr="005A2D1C" w:rsidDel="00AA5120">
          <w:rPr>
            <w:rFonts w:ascii="Times New Roman" w:eastAsia="Times New Roman" w:hAnsi="Times New Roman" w:cs="Times New Roman"/>
            <w:kern w:val="0"/>
            <w:sz w:val="24"/>
            <w:szCs w:val="24"/>
            <w:lang w:eastAsia="sv-SE"/>
            <w14:ligatures w14:val="none"/>
          </w:rPr>
          <w:delText xml:space="preserve">ha dem i åtanke när du gör </w:delText>
        </w:r>
      </w:del>
      <w:r w:rsidRPr="005A2D1C">
        <w:rPr>
          <w:rFonts w:ascii="Times New Roman" w:eastAsia="Times New Roman" w:hAnsi="Times New Roman" w:cs="Times New Roman"/>
          <w:kern w:val="0"/>
          <w:sz w:val="24"/>
          <w:szCs w:val="24"/>
          <w:lang w:eastAsia="sv-SE"/>
          <w14:ligatures w14:val="none"/>
        </w:rPr>
        <w:t>dina val</w:t>
      </w:r>
      <w:ins w:id="66" w:author="Marianne Kylberg" w:date="2024-04-15T09:43:00Z" w16du:dateUtc="2024-04-15T07:43:00Z">
        <w:r w:rsidR="00AA5120">
          <w:rPr>
            <w:rFonts w:ascii="Times New Roman" w:eastAsia="Times New Roman" w:hAnsi="Times New Roman" w:cs="Times New Roman"/>
            <w:kern w:val="0"/>
            <w:sz w:val="24"/>
            <w:szCs w:val="24"/>
            <w:lang w:eastAsia="sv-SE"/>
            <w14:ligatures w14:val="none"/>
          </w:rPr>
          <w:t>.</w:t>
        </w:r>
      </w:ins>
      <w:del w:id="67" w:author="Marianne Kylberg" w:date="2024-04-15T09:43:00Z" w16du:dateUtc="2024-04-15T07:43:00Z">
        <w:r w:rsidRPr="005A2D1C" w:rsidDel="00AA5120">
          <w:rPr>
            <w:rFonts w:ascii="Times New Roman" w:eastAsia="Times New Roman" w:hAnsi="Times New Roman" w:cs="Times New Roman"/>
            <w:kern w:val="0"/>
            <w:sz w:val="24"/>
            <w:szCs w:val="24"/>
            <w:lang w:eastAsia="sv-SE"/>
            <w14:ligatures w14:val="none"/>
          </w:rPr>
          <w:delText xml:space="preserve"> i nästa steg.</w:delText>
        </w:r>
      </w:del>
    </w:p>
    <w:p w14:paraId="727F3B47"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Kostnad</w:t>
      </w:r>
    </w:p>
    <w:p w14:paraId="16120702" w14:textId="68EEA538"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68" w:author="Marianne Kylberg" w:date="2024-04-15T09:44:00Z" w16du:dateUtc="2024-04-15T07:44:00Z">
        <w:r>
          <w:rPr>
            <w:rFonts w:ascii="Times New Roman" w:eastAsia="Times New Roman" w:hAnsi="Times New Roman" w:cs="Times New Roman"/>
            <w:kern w:val="0"/>
            <w:sz w:val="24"/>
            <w:szCs w:val="24"/>
            <w:lang w:eastAsia="sv-SE"/>
            <w14:ligatures w14:val="none"/>
          </w:rPr>
          <w:t xml:space="preserve">Med kostnad </w:t>
        </w:r>
      </w:ins>
      <w:del w:id="69" w:author="Marianne Kylberg" w:date="2024-04-15T09:44:00Z" w16du:dateUtc="2024-04-15T07:44:00Z">
        <w:r w:rsidR="005A2D1C" w:rsidRPr="005A2D1C" w:rsidDel="00AA5120">
          <w:rPr>
            <w:rFonts w:ascii="Times New Roman" w:eastAsia="Times New Roman" w:hAnsi="Times New Roman" w:cs="Times New Roman"/>
            <w:kern w:val="0"/>
            <w:sz w:val="24"/>
            <w:szCs w:val="24"/>
            <w:lang w:eastAsia="sv-SE"/>
            <w14:ligatures w14:val="none"/>
          </w:rPr>
          <w:delText xml:space="preserve">Kostnaden </w:delText>
        </w:r>
      </w:del>
      <w:r w:rsidR="005A2D1C" w:rsidRPr="005A2D1C">
        <w:rPr>
          <w:rFonts w:ascii="Times New Roman" w:eastAsia="Times New Roman" w:hAnsi="Times New Roman" w:cs="Times New Roman"/>
          <w:kern w:val="0"/>
          <w:sz w:val="24"/>
          <w:szCs w:val="24"/>
          <w:lang w:eastAsia="sv-SE"/>
          <w14:ligatures w14:val="none"/>
        </w:rPr>
        <w:t>avse</w:t>
      </w:r>
      <w:ins w:id="70" w:author="Marianne Kylberg" w:date="2024-04-15T09:44:00Z" w16du:dateUtc="2024-04-15T07:44:00Z">
        <w:r>
          <w:rPr>
            <w:rFonts w:ascii="Times New Roman" w:eastAsia="Times New Roman" w:hAnsi="Times New Roman" w:cs="Times New Roman"/>
            <w:kern w:val="0"/>
            <w:sz w:val="24"/>
            <w:szCs w:val="24"/>
            <w:lang w:eastAsia="sv-SE"/>
            <w14:ligatures w14:val="none"/>
          </w:rPr>
          <w:t>s</w:t>
        </w:r>
      </w:ins>
      <w:del w:id="71" w:author="Marianne Kylberg" w:date="2024-04-15T09:44:00Z" w16du:dateUtc="2024-04-15T07:44:00Z">
        <w:r w:rsidR="005A2D1C" w:rsidRPr="005A2D1C" w:rsidDel="00AA5120">
          <w:rPr>
            <w:rFonts w:ascii="Times New Roman" w:eastAsia="Times New Roman" w:hAnsi="Times New Roman" w:cs="Times New Roman"/>
            <w:kern w:val="0"/>
            <w:sz w:val="24"/>
            <w:szCs w:val="24"/>
            <w:lang w:eastAsia="sv-SE"/>
            <w14:ligatures w14:val="none"/>
          </w:rPr>
          <w:delText>r</w:delText>
        </w:r>
      </w:del>
      <w:r w:rsidR="005A2D1C" w:rsidRPr="005A2D1C">
        <w:rPr>
          <w:rFonts w:ascii="Times New Roman" w:eastAsia="Times New Roman" w:hAnsi="Times New Roman" w:cs="Times New Roman"/>
          <w:kern w:val="0"/>
          <w:sz w:val="24"/>
          <w:szCs w:val="24"/>
          <w:lang w:eastAsia="sv-SE"/>
          <w14:ligatures w14:val="none"/>
        </w:rPr>
        <w:t xml:space="preserve"> den </w:t>
      </w:r>
      <w:commentRangeStart w:id="72"/>
      <w:r w:rsidR="005A2D1C" w:rsidRPr="005A2D1C">
        <w:rPr>
          <w:rFonts w:ascii="Times New Roman" w:eastAsia="Times New Roman" w:hAnsi="Times New Roman" w:cs="Times New Roman"/>
          <w:kern w:val="0"/>
          <w:sz w:val="24"/>
          <w:szCs w:val="24"/>
          <w:lang w:eastAsia="sv-SE"/>
          <w14:ligatures w14:val="none"/>
        </w:rPr>
        <w:t xml:space="preserve">totala kostnaden </w:t>
      </w:r>
      <w:commentRangeEnd w:id="72"/>
      <w:r>
        <w:rPr>
          <w:rStyle w:val="CommentReference"/>
        </w:rPr>
        <w:commentReference w:id="72"/>
      </w:r>
      <w:del w:id="73" w:author="Marianne Kylberg" w:date="2024-04-15T09:44:00Z" w16du:dateUtc="2024-04-15T07:44:00Z">
        <w:r w:rsidR="005A2D1C" w:rsidRPr="005A2D1C" w:rsidDel="00AA5120">
          <w:rPr>
            <w:rFonts w:ascii="Times New Roman" w:eastAsia="Times New Roman" w:hAnsi="Times New Roman" w:cs="Times New Roman"/>
            <w:kern w:val="0"/>
            <w:sz w:val="24"/>
            <w:szCs w:val="24"/>
            <w:lang w:eastAsia="sv-SE"/>
            <w14:ligatures w14:val="none"/>
          </w:rPr>
          <w:delText>(</w:delText>
        </w:r>
      </w:del>
      <w:r w:rsidR="005A2D1C" w:rsidRPr="005A2D1C">
        <w:rPr>
          <w:rFonts w:ascii="Times New Roman" w:eastAsia="Times New Roman" w:hAnsi="Times New Roman" w:cs="Times New Roman"/>
          <w:kern w:val="0"/>
          <w:sz w:val="24"/>
          <w:szCs w:val="24"/>
          <w:lang w:eastAsia="sv-SE"/>
          <w14:ligatures w14:val="none"/>
        </w:rPr>
        <w:t>inklusive värme, el, vatten, sophantering</w:t>
      </w:r>
      <w:ins w:id="74" w:author="Marianne Kylberg" w:date="2024-04-15T09:44:00Z" w16du:dateUtc="2024-04-15T07:44:00Z">
        <w:r>
          <w:rPr>
            <w:rFonts w:ascii="Times New Roman" w:eastAsia="Times New Roman" w:hAnsi="Times New Roman" w:cs="Times New Roman"/>
            <w:kern w:val="0"/>
            <w:sz w:val="24"/>
            <w:szCs w:val="24"/>
            <w:lang w:eastAsia="sv-SE"/>
            <w14:ligatures w14:val="none"/>
          </w:rPr>
          <w:t xml:space="preserve"> du är beredd att betala för </w:t>
        </w:r>
      </w:ins>
      <w:ins w:id="75" w:author="Marianne Kylberg" w:date="2024-04-15T09:45:00Z" w16du:dateUtc="2024-04-15T07:45:00Z">
        <w:r>
          <w:rPr>
            <w:rFonts w:ascii="Times New Roman" w:eastAsia="Times New Roman" w:hAnsi="Times New Roman" w:cs="Times New Roman"/>
            <w:kern w:val="0"/>
            <w:sz w:val="24"/>
            <w:szCs w:val="24"/>
            <w:lang w:eastAsia="sv-SE"/>
            <w14:ligatures w14:val="none"/>
          </w:rPr>
          <w:t>bostaden.</w:t>
        </w:r>
      </w:ins>
      <w:del w:id="76" w:author="Marianne Kylberg" w:date="2024-04-15T09:45:00Z" w16du:dateUtc="2024-04-15T07:45:00Z">
        <w:r w:rsidR="005A2D1C" w:rsidRPr="005A2D1C" w:rsidDel="00AA5120">
          <w:rPr>
            <w:rFonts w:ascii="Times New Roman" w:eastAsia="Times New Roman" w:hAnsi="Times New Roman" w:cs="Times New Roman"/>
            <w:kern w:val="0"/>
            <w:sz w:val="24"/>
            <w:szCs w:val="24"/>
            <w:lang w:eastAsia="sv-SE"/>
            <w14:ligatures w14:val="none"/>
          </w:rPr>
          <w:delText>) för boendealternativet i förhållande till dina planerade boendekostnader.</w:delText>
        </w:r>
      </w:del>
    </w:p>
    <w:p w14:paraId="4CA3A713"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commentRangeStart w:id="77"/>
      <w:commentRangeStart w:id="78"/>
      <w:r w:rsidRPr="005A2D1C">
        <w:rPr>
          <w:rFonts w:ascii="Times New Roman" w:eastAsia="Times New Roman" w:hAnsi="Times New Roman" w:cs="Times New Roman"/>
          <w:kern w:val="0"/>
          <w:sz w:val="24"/>
          <w:szCs w:val="24"/>
          <w:lang w:eastAsia="sv-SE"/>
          <w14:ligatures w14:val="none"/>
        </w:rPr>
        <w:t>20% lägre än planerade kostnader: 7200kr per månad</w:t>
      </w:r>
    </w:p>
    <w:p w14:paraId="3D4D6B74"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10% lägre än planerade kostnader: 8100kr per månad</w:t>
      </w:r>
    </w:p>
    <w:p w14:paraId="5E201C07"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Dina planerade kostnader: 9000kr per månad</w:t>
      </w:r>
    </w:p>
    <w:p w14:paraId="10E01F0C"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10% högre än planerade kostnader: 9900kr per månad</w:t>
      </w:r>
    </w:p>
    <w:p w14:paraId="0113D56C"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20% högre än planerade kostnader: 10800kr per månad</w:t>
      </w:r>
      <w:commentRangeEnd w:id="77"/>
      <w:r w:rsidR="00AA5120">
        <w:rPr>
          <w:rStyle w:val="CommentReference"/>
        </w:rPr>
        <w:commentReference w:id="77"/>
      </w:r>
      <w:commentRangeEnd w:id="78"/>
      <w:r w:rsidR="000B55D6">
        <w:rPr>
          <w:rStyle w:val="CommentReference"/>
        </w:rPr>
        <w:commentReference w:id="78"/>
      </w:r>
    </w:p>
    <w:p w14:paraId="70EF3D57"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grönområden</w:t>
      </w:r>
    </w:p>
    <w:p w14:paraId="251119C9" w14:textId="45E88A61"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79" w:author="Marianne Kylberg" w:date="2024-04-15T09:45:00Z" w16du:dateUtc="2024-04-15T07:45:00Z">
        <w:r>
          <w:rPr>
            <w:rFonts w:ascii="Times New Roman" w:eastAsia="Times New Roman" w:hAnsi="Times New Roman" w:cs="Times New Roman"/>
            <w:kern w:val="0"/>
            <w:sz w:val="24"/>
            <w:szCs w:val="24"/>
            <w:lang w:eastAsia="sv-SE"/>
            <w14:ligatures w14:val="none"/>
          </w:rPr>
          <w:t xml:space="preserve">Med </w:t>
        </w:r>
      </w:ins>
      <w:del w:id="80" w:author="Marianne Kylberg" w:date="2024-04-15T09:45:00Z" w16du:dateUtc="2024-04-15T07:45:00Z">
        <w:r w:rsidR="005A2D1C" w:rsidRPr="005A2D1C" w:rsidDel="00AA5120">
          <w:rPr>
            <w:rFonts w:ascii="Times New Roman" w:eastAsia="Times New Roman" w:hAnsi="Times New Roman" w:cs="Times New Roman"/>
            <w:kern w:val="0"/>
            <w:sz w:val="24"/>
            <w:szCs w:val="24"/>
            <w:lang w:eastAsia="sv-SE"/>
            <w14:ligatures w14:val="none"/>
          </w:rPr>
          <w:delText xml:space="preserve">Avstånd till </w:delText>
        </w:r>
      </w:del>
      <w:r w:rsidR="005A2D1C" w:rsidRPr="005A2D1C">
        <w:rPr>
          <w:rFonts w:ascii="Times New Roman" w:eastAsia="Times New Roman" w:hAnsi="Times New Roman" w:cs="Times New Roman"/>
          <w:kern w:val="0"/>
          <w:sz w:val="24"/>
          <w:szCs w:val="24"/>
          <w:lang w:eastAsia="sv-SE"/>
          <w14:ligatures w14:val="none"/>
        </w:rPr>
        <w:t xml:space="preserve">grönområden </w:t>
      </w:r>
      <w:ins w:id="81" w:author="Marianne Kylberg" w:date="2024-04-15T09:45:00Z" w16du:dateUtc="2024-04-15T07:45:00Z">
        <w:r>
          <w:rPr>
            <w:rFonts w:ascii="Times New Roman" w:eastAsia="Times New Roman" w:hAnsi="Times New Roman" w:cs="Times New Roman"/>
            <w:kern w:val="0"/>
            <w:sz w:val="24"/>
            <w:szCs w:val="24"/>
            <w:lang w:eastAsia="sv-SE"/>
            <w14:ligatures w14:val="none"/>
          </w:rPr>
          <w:t xml:space="preserve">menas </w:t>
        </w:r>
      </w:ins>
      <w:del w:id="82" w:author="Marianne Kylberg" w:date="2024-04-15T09:46:00Z" w16du:dateUtc="2024-04-15T07:46:00Z">
        <w:r w:rsidR="005A2D1C" w:rsidRPr="005A2D1C" w:rsidDel="00AA5120">
          <w:rPr>
            <w:rFonts w:ascii="Times New Roman" w:eastAsia="Times New Roman" w:hAnsi="Times New Roman" w:cs="Times New Roman"/>
            <w:kern w:val="0"/>
            <w:sz w:val="24"/>
            <w:szCs w:val="24"/>
            <w:lang w:eastAsia="sv-SE"/>
            <w14:ligatures w14:val="none"/>
          </w:rPr>
          <w:delText xml:space="preserve">är avståndet i meter eller kilometer till exempelvis </w:delText>
        </w:r>
      </w:del>
      <w:r w:rsidR="005A2D1C" w:rsidRPr="005A2D1C">
        <w:rPr>
          <w:rFonts w:ascii="Times New Roman" w:eastAsia="Times New Roman" w:hAnsi="Times New Roman" w:cs="Times New Roman"/>
          <w:kern w:val="0"/>
          <w:sz w:val="24"/>
          <w:szCs w:val="24"/>
          <w:lang w:eastAsia="sv-SE"/>
          <w14:ligatures w14:val="none"/>
        </w:rPr>
        <w:t xml:space="preserve">en park, ett naturreservat, </w:t>
      </w:r>
      <w:ins w:id="83"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en </w:t>
        </w:r>
      </w:ins>
      <w:r w:rsidR="005A2D1C" w:rsidRPr="005A2D1C">
        <w:rPr>
          <w:rFonts w:ascii="Times New Roman" w:eastAsia="Times New Roman" w:hAnsi="Times New Roman" w:cs="Times New Roman"/>
          <w:kern w:val="0"/>
          <w:sz w:val="24"/>
          <w:szCs w:val="24"/>
          <w:lang w:eastAsia="sv-SE"/>
          <w14:ligatures w14:val="none"/>
        </w:rPr>
        <w:t>strand/sjö eller skog.</w:t>
      </w:r>
      <w:ins w:id="84"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 Avståndet uttrycks i meter eller kilometer.</w:t>
        </w:r>
      </w:ins>
    </w:p>
    <w:p w14:paraId="1C16F7AF" w14:textId="28D0E598"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02EF572E" wp14:editId="705A35D3">
            <wp:extent cx="2533650" cy="1606334"/>
            <wp:effectExtent l="0" t="0" r="0" b="0"/>
            <wp:docPr id="103647379" name="Picture 4" descr="A grassy field with trees and blu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7379" name="Picture 4" descr="A grassy field with trees and blue sk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1785" cy="1611491"/>
                    </a:xfrm>
                    <a:prstGeom prst="rect">
                      <a:avLst/>
                    </a:prstGeom>
                    <a:noFill/>
                    <a:ln>
                      <a:noFill/>
                    </a:ln>
                  </pic:spPr>
                </pic:pic>
              </a:graphicData>
            </a:graphic>
          </wp:inline>
        </w:drawing>
      </w:r>
    </w:p>
    <w:p w14:paraId="3828A8E0"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0AE36AFA"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500 meter från bostaden</w:t>
      </w:r>
    </w:p>
    <w:p w14:paraId="518BA4E1"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 km från bostaden</w:t>
      </w:r>
    </w:p>
    <w:p w14:paraId="75411E15"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15 km från bostaden</w:t>
      </w:r>
    </w:p>
    <w:p w14:paraId="5E2BFD5E"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lokal service/handel</w:t>
      </w:r>
    </w:p>
    <w:p w14:paraId="58A3F529" w14:textId="6A5A9587"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85"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Med </w:t>
        </w:r>
      </w:ins>
      <w:del w:id="86" w:author="Marianne Kylberg" w:date="2024-04-15T09:46:00Z" w16du:dateUtc="2024-04-15T07:46:00Z">
        <w:r w:rsidR="005A2D1C" w:rsidRPr="005A2D1C" w:rsidDel="00AA5120">
          <w:rPr>
            <w:rFonts w:ascii="Times New Roman" w:eastAsia="Times New Roman" w:hAnsi="Times New Roman" w:cs="Times New Roman"/>
            <w:kern w:val="0"/>
            <w:sz w:val="24"/>
            <w:szCs w:val="24"/>
            <w:lang w:eastAsia="sv-SE"/>
            <w14:ligatures w14:val="none"/>
          </w:rPr>
          <w:delText xml:space="preserve">Avstånd till </w:delText>
        </w:r>
      </w:del>
      <w:r w:rsidR="005A2D1C" w:rsidRPr="005A2D1C">
        <w:rPr>
          <w:rFonts w:ascii="Times New Roman" w:eastAsia="Times New Roman" w:hAnsi="Times New Roman" w:cs="Times New Roman"/>
          <w:kern w:val="0"/>
          <w:sz w:val="24"/>
          <w:szCs w:val="24"/>
          <w:lang w:eastAsia="sv-SE"/>
          <w14:ligatures w14:val="none"/>
        </w:rPr>
        <w:t>service</w:t>
      </w:r>
      <w:ins w:id="87"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/handel menas </w:t>
        </w:r>
      </w:ins>
      <w:del w:id="88" w:author="Marianne Kylberg" w:date="2024-04-15T09:46:00Z" w16du:dateUtc="2024-04-15T07:46:00Z">
        <w:r w:rsidR="005A2D1C" w:rsidRPr="005A2D1C" w:rsidDel="00AA5120">
          <w:rPr>
            <w:rFonts w:ascii="Times New Roman" w:eastAsia="Times New Roman" w:hAnsi="Times New Roman" w:cs="Times New Roman"/>
            <w:kern w:val="0"/>
            <w:sz w:val="24"/>
            <w:szCs w:val="24"/>
            <w:lang w:eastAsia="sv-SE"/>
            <w14:ligatures w14:val="none"/>
          </w:rPr>
          <w:delText xml:space="preserve"> är avståndet i meter eller kilometer till </w:delText>
        </w:r>
      </w:del>
      <w:r w:rsidR="005A2D1C" w:rsidRPr="005A2D1C">
        <w:rPr>
          <w:rFonts w:ascii="Times New Roman" w:eastAsia="Times New Roman" w:hAnsi="Times New Roman" w:cs="Times New Roman"/>
          <w:kern w:val="0"/>
          <w:sz w:val="24"/>
          <w:szCs w:val="24"/>
          <w:lang w:eastAsia="sv-SE"/>
          <w14:ligatures w14:val="none"/>
        </w:rPr>
        <w:t>närmaste butik eller shoppingområde där du kan göra regelbundna inköp.</w:t>
      </w:r>
      <w:ins w:id="89" w:author="Marianne Kylberg" w:date="2024-04-15T09:46:00Z" w16du:dateUtc="2024-04-15T07:46:00Z">
        <w:r>
          <w:rPr>
            <w:rFonts w:ascii="Times New Roman" w:eastAsia="Times New Roman" w:hAnsi="Times New Roman" w:cs="Times New Roman"/>
            <w:kern w:val="0"/>
            <w:sz w:val="24"/>
            <w:szCs w:val="24"/>
            <w:lang w:eastAsia="sv-SE"/>
            <w14:ligatures w14:val="none"/>
          </w:rPr>
          <w:t xml:space="preserve"> </w:t>
        </w:r>
      </w:ins>
      <w:ins w:id="90" w:author="Marianne Kylberg" w:date="2024-04-15T09:47:00Z" w16du:dateUtc="2024-04-15T07:47:00Z">
        <w:r>
          <w:rPr>
            <w:rFonts w:ascii="Times New Roman" w:eastAsia="Times New Roman" w:hAnsi="Times New Roman" w:cs="Times New Roman"/>
            <w:kern w:val="0"/>
            <w:sz w:val="24"/>
            <w:szCs w:val="24"/>
            <w:lang w:eastAsia="sv-SE"/>
            <w14:ligatures w14:val="none"/>
          </w:rPr>
          <w:t>Avståndet uttrycks i meter eller kilometer.</w:t>
        </w:r>
      </w:ins>
    </w:p>
    <w:p w14:paraId="250102F5" w14:textId="11F70488"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32F02254" wp14:editId="2E8646E3">
            <wp:extent cx="2022683" cy="1047750"/>
            <wp:effectExtent l="0" t="0" r="0" b="0"/>
            <wp:docPr id="232098988" name="Picture 3" descr="A group of people outside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8988" name="Picture 3" descr="A group of people outside a sto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3472" cy="1048159"/>
                    </a:xfrm>
                    <a:prstGeom prst="rect">
                      <a:avLst/>
                    </a:prstGeom>
                    <a:noFill/>
                    <a:ln>
                      <a:noFill/>
                    </a:ln>
                  </pic:spPr>
                </pic:pic>
              </a:graphicData>
            </a:graphic>
          </wp:inline>
        </w:drawing>
      </w:r>
    </w:p>
    <w:p w14:paraId="32DB3B6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1F82ECC9"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500 meter från bostaden</w:t>
      </w:r>
    </w:p>
    <w:p w14:paraId="7CC292FD"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 km från bostaden</w:t>
      </w:r>
    </w:p>
    <w:p w14:paraId="4F8DE80C"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15 km från bostaden</w:t>
      </w:r>
    </w:p>
    <w:p w14:paraId="120C032E"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kollektivtrafik</w:t>
      </w:r>
    </w:p>
    <w:p w14:paraId="71E2C7FC" w14:textId="31D1F516"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91" w:author="Marianne Kylberg" w:date="2024-04-15T09:47:00Z" w16du:dateUtc="2024-04-15T07:47:00Z">
        <w:r>
          <w:rPr>
            <w:rFonts w:ascii="Times New Roman" w:eastAsia="Times New Roman" w:hAnsi="Times New Roman" w:cs="Times New Roman"/>
            <w:kern w:val="0"/>
            <w:sz w:val="24"/>
            <w:szCs w:val="24"/>
            <w:lang w:eastAsia="sv-SE"/>
            <w14:ligatures w14:val="none"/>
          </w:rPr>
          <w:t xml:space="preserve">Med kollektivtrafik menas </w:t>
        </w:r>
      </w:ins>
      <w:del w:id="92" w:author="Marianne Kylberg" w:date="2024-04-15T09:47:00Z" w16du:dateUtc="2024-04-15T07:47:00Z">
        <w:r w:rsidR="005A2D1C" w:rsidRPr="005A2D1C" w:rsidDel="00AA5120">
          <w:rPr>
            <w:rFonts w:ascii="Times New Roman" w:eastAsia="Times New Roman" w:hAnsi="Times New Roman" w:cs="Times New Roman"/>
            <w:kern w:val="0"/>
            <w:sz w:val="24"/>
            <w:szCs w:val="24"/>
            <w:lang w:eastAsia="sv-SE"/>
            <w14:ligatures w14:val="none"/>
          </w:rPr>
          <w:delText xml:space="preserve">Avstånd till kollektivtrafik är avståndet i meter samt uppskattad tidsåtgång för att promenera till </w:delText>
        </w:r>
      </w:del>
      <w:r w:rsidR="005A2D1C" w:rsidRPr="005A2D1C">
        <w:rPr>
          <w:rFonts w:ascii="Times New Roman" w:eastAsia="Times New Roman" w:hAnsi="Times New Roman" w:cs="Times New Roman"/>
          <w:kern w:val="0"/>
          <w:sz w:val="24"/>
          <w:szCs w:val="24"/>
          <w:lang w:eastAsia="sv-SE"/>
          <w14:ligatures w14:val="none"/>
        </w:rPr>
        <w:t>närmaste busshållplats, tunnelbanestation, järnvägsstation</w:t>
      </w:r>
      <w:ins w:id="93" w:author="Marianne Kylberg" w:date="2024-04-15T09:47:00Z" w16du:dateUtc="2024-04-15T07:47:00Z">
        <w:r>
          <w:rPr>
            <w:rFonts w:ascii="Times New Roman" w:eastAsia="Times New Roman" w:hAnsi="Times New Roman" w:cs="Times New Roman"/>
            <w:kern w:val="0"/>
            <w:sz w:val="24"/>
            <w:szCs w:val="24"/>
            <w:lang w:eastAsia="sv-SE"/>
            <w14:ligatures w14:val="none"/>
          </w:rPr>
          <w:t>. Avståndet uttrycks i meter samt uppskattad t</w:t>
        </w:r>
      </w:ins>
      <w:ins w:id="94" w:author="Marianne Kylberg" w:date="2024-04-15T09:48:00Z" w16du:dateUtc="2024-04-15T07:48:00Z">
        <w:r>
          <w:rPr>
            <w:rFonts w:ascii="Times New Roman" w:eastAsia="Times New Roman" w:hAnsi="Times New Roman" w:cs="Times New Roman"/>
            <w:kern w:val="0"/>
            <w:sz w:val="24"/>
            <w:szCs w:val="24"/>
            <w:lang w:eastAsia="sv-SE"/>
            <w14:ligatures w14:val="none"/>
          </w:rPr>
          <w:t>idsåtgång för att promenera dit.</w:t>
        </w:r>
      </w:ins>
      <w:del w:id="95" w:author="Marianne Kylberg" w:date="2024-04-15T09:48:00Z" w16du:dateUtc="2024-04-15T07:48:00Z">
        <w:r w:rsidR="005A2D1C" w:rsidRPr="005A2D1C" w:rsidDel="00AA5120">
          <w:rPr>
            <w:rFonts w:ascii="Times New Roman" w:eastAsia="Times New Roman" w:hAnsi="Times New Roman" w:cs="Times New Roman"/>
            <w:kern w:val="0"/>
            <w:sz w:val="24"/>
            <w:szCs w:val="24"/>
            <w:lang w:eastAsia="sv-SE"/>
            <w14:ligatures w14:val="none"/>
          </w:rPr>
          <w:delText>, etc.</w:delText>
        </w:r>
      </w:del>
    </w:p>
    <w:p w14:paraId="241F0B4E" w14:textId="22FEAA83"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4161C736" wp14:editId="7599F62E">
            <wp:extent cx="2216394" cy="1152525"/>
            <wp:effectExtent l="0" t="0" r="0" b="0"/>
            <wp:docPr id="1039979192" name="Picture 2" descr="A group of people under a she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79192" name="Picture 2" descr="A group of people under a shel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31" cy="1153584"/>
                    </a:xfrm>
                    <a:prstGeom prst="rect">
                      <a:avLst/>
                    </a:prstGeom>
                    <a:noFill/>
                    <a:ln>
                      <a:noFill/>
                    </a:ln>
                  </pic:spPr>
                </pic:pic>
              </a:graphicData>
            </a:graphic>
          </wp:inline>
        </w:drawing>
      </w:r>
    </w:p>
    <w:p w14:paraId="56017372"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10B6BA87"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200 meter från bostaden (ca 3 min, normal gånghastighet)</w:t>
      </w:r>
    </w:p>
    <w:p w14:paraId="4D1E85EA"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400 meter från bostaden (ca 6 min, normal gånghastighet)</w:t>
      </w:r>
    </w:p>
    <w:p w14:paraId="270436AE"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800 meter från bostaden (ca 12 min, normal gånghastighet)</w:t>
      </w:r>
    </w:p>
    <w:p w14:paraId="67B26E6D"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Parkering</w:t>
      </w:r>
    </w:p>
    <w:p w14:paraId="434334CC" w14:textId="745B3163" w:rsidR="005A2D1C" w:rsidRPr="005A2D1C" w:rsidRDefault="00AA5120"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ins w:id="96" w:author="Marianne Kylberg" w:date="2024-04-15T09:48:00Z" w16du:dateUtc="2024-04-15T07:48:00Z">
        <w:r>
          <w:rPr>
            <w:rFonts w:ascii="Times New Roman" w:eastAsia="Times New Roman" w:hAnsi="Times New Roman" w:cs="Times New Roman"/>
            <w:kern w:val="0"/>
            <w:sz w:val="24"/>
            <w:szCs w:val="24"/>
            <w:lang w:eastAsia="sv-SE"/>
            <w14:ligatures w14:val="none"/>
          </w:rPr>
          <w:t xml:space="preserve">Med </w:t>
        </w:r>
      </w:ins>
      <w:del w:id="97" w:author="Marianne Kylberg" w:date="2024-04-15T09:48:00Z" w16du:dateUtc="2024-04-15T07:48:00Z">
        <w:r w:rsidR="005A2D1C" w:rsidRPr="005A2D1C" w:rsidDel="00AA5120">
          <w:rPr>
            <w:rFonts w:ascii="Times New Roman" w:eastAsia="Times New Roman" w:hAnsi="Times New Roman" w:cs="Times New Roman"/>
            <w:kern w:val="0"/>
            <w:sz w:val="24"/>
            <w:szCs w:val="24"/>
            <w:lang w:eastAsia="sv-SE"/>
            <w14:ligatures w14:val="none"/>
          </w:rPr>
          <w:delText xml:space="preserve">Typ av </w:delText>
        </w:r>
      </w:del>
      <w:r w:rsidR="005A2D1C" w:rsidRPr="005A2D1C">
        <w:rPr>
          <w:rFonts w:ascii="Times New Roman" w:eastAsia="Times New Roman" w:hAnsi="Times New Roman" w:cs="Times New Roman"/>
          <w:kern w:val="0"/>
          <w:sz w:val="24"/>
          <w:szCs w:val="24"/>
          <w:lang w:eastAsia="sv-SE"/>
          <w14:ligatures w14:val="none"/>
        </w:rPr>
        <w:t>parkering avse</w:t>
      </w:r>
      <w:ins w:id="98" w:author="Marianne Kylberg" w:date="2024-04-15T09:48:00Z" w16du:dateUtc="2024-04-15T07:48:00Z">
        <w:r>
          <w:rPr>
            <w:rFonts w:ascii="Times New Roman" w:eastAsia="Times New Roman" w:hAnsi="Times New Roman" w:cs="Times New Roman"/>
            <w:kern w:val="0"/>
            <w:sz w:val="24"/>
            <w:szCs w:val="24"/>
            <w:lang w:eastAsia="sv-SE"/>
            <w14:ligatures w14:val="none"/>
          </w:rPr>
          <w:t xml:space="preserve">s </w:t>
        </w:r>
      </w:ins>
      <w:ins w:id="99" w:author="Marianne Kylberg" w:date="2024-04-15T09:49:00Z" w16du:dateUtc="2024-04-15T07:49:00Z">
        <w:r>
          <w:rPr>
            <w:rFonts w:ascii="Times New Roman" w:eastAsia="Times New Roman" w:hAnsi="Times New Roman" w:cs="Times New Roman"/>
            <w:kern w:val="0"/>
            <w:sz w:val="24"/>
            <w:szCs w:val="24"/>
            <w:lang w:eastAsia="sv-SE"/>
            <w14:ligatures w14:val="none"/>
          </w:rPr>
          <w:t>alternativ till a</w:t>
        </w:r>
      </w:ins>
      <w:ins w:id="100" w:author="Marianne Kylberg" w:date="2024-04-15T09:48:00Z" w16du:dateUtc="2024-04-15T07:48:00Z">
        <w:r>
          <w:rPr>
            <w:rFonts w:ascii="Times New Roman" w:eastAsia="Times New Roman" w:hAnsi="Times New Roman" w:cs="Times New Roman"/>
            <w:kern w:val="0"/>
            <w:sz w:val="24"/>
            <w:szCs w:val="24"/>
            <w:lang w:eastAsia="sv-SE"/>
            <w14:ligatures w14:val="none"/>
          </w:rPr>
          <w:t>tt parkera eget? Fordon.</w:t>
        </w:r>
      </w:ins>
      <w:del w:id="101" w:author="Marianne Kylberg" w:date="2024-04-15T09:49:00Z" w16du:dateUtc="2024-04-15T07:49:00Z">
        <w:r w:rsidR="005A2D1C" w:rsidRPr="005A2D1C" w:rsidDel="00AA5120">
          <w:rPr>
            <w:rFonts w:ascii="Times New Roman" w:eastAsia="Times New Roman" w:hAnsi="Times New Roman" w:cs="Times New Roman"/>
            <w:kern w:val="0"/>
            <w:sz w:val="24"/>
            <w:szCs w:val="24"/>
            <w:lang w:eastAsia="sv-SE"/>
            <w14:ligatures w14:val="none"/>
          </w:rPr>
          <w:delText>r följande alternativ:</w:delText>
        </w:r>
      </w:del>
    </w:p>
    <w:p w14:paraId="044D50DA" w14:textId="6E818ED4"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5F24332A" wp14:editId="3DFB87EA">
            <wp:extent cx="1571625" cy="1046702"/>
            <wp:effectExtent l="0" t="0" r="0" b="1270"/>
            <wp:docPr id="443697036" name="Picture 1"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97036" name="Picture 1" descr="A blue and white sig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26" cy="1048567"/>
                    </a:xfrm>
                    <a:prstGeom prst="rect">
                      <a:avLst/>
                    </a:prstGeom>
                    <a:noFill/>
                    <a:ln>
                      <a:noFill/>
                    </a:ln>
                  </pic:spPr>
                </pic:pic>
              </a:graphicData>
            </a:graphic>
          </wp:inline>
        </w:drawing>
      </w:r>
    </w:p>
    <w:p w14:paraId="25236D66"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5B28B05A"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Ingen P-plats - Ingen reserverad parkeringsplats i området.</w:t>
      </w:r>
    </w:p>
    <w:p w14:paraId="430265C8"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Reserverad P-plats - reserverad parkeringsplats i området.</w:t>
      </w:r>
    </w:p>
    <w:p w14:paraId="4E077183"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Reserverad garageplats - reserverad parkeringsplats i fastighetens garage</w:t>
      </w:r>
    </w:p>
    <w:p w14:paraId="0E9A8FDA" w14:textId="45FD0852"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 xml:space="preserve">Nu börjar </w:t>
      </w:r>
      <w:ins w:id="102" w:author="Marianne Kylberg" w:date="2024-04-15T09:49:00Z" w16du:dateUtc="2024-04-15T07:49:00Z">
        <w:r w:rsidR="00AA5120">
          <w:rPr>
            <w:rFonts w:ascii="Times New Roman" w:eastAsia="Times New Roman" w:hAnsi="Times New Roman" w:cs="Times New Roman"/>
            <w:b/>
            <w:bCs/>
            <w:kern w:val="0"/>
            <w:sz w:val="36"/>
            <w:szCs w:val="36"/>
            <w:lang w:eastAsia="sv-SE"/>
            <w14:ligatures w14:val="none"/>
          </w:rPr>
          <w:t>under</w:t>
        </w:r>
      </w:ins>
      <w:ins w:id="103" w:author="Marianne Kylberg" w:date="2024-04-15T09:50:00Z" w16du:dateUtc="2024-04-15T07:50:00Z">
        <w:r w:rsidR="00AA5120">
          <w:rPr>
            <w:rFonts w:ascii="Times New Roman" w:eastAsia="Times New Roman" w:hAnsi="Times New Roman" w:cs="Times New Roman"/>
            <w:b/>
            <w:bCs/>
            <w:kern w:val="0"/>
            <w:sz w:val="36"/>
            <w:szCs w:val="36"/>
            <w:lang w:eastAsia="sv-SE"/>
            <w14:ligatures w14:val="none"/>
          </w:rPr>
          <w:t>sökningen.+</w:t>
        </w:r>
      </w:ins>
      <w:del w:id="104" w:author="Marianne Kylberg" w:date="2024-04-15T09:50:00Z" w16du:dateUtc="2024-04-15T07:50:00Z">
        <w:r w:rsidRPr="005A2D1C" w:rsidDel="00AA5120">
          <w:rPr>
            <w:rFonts w:ascii="Times New Roman" w:eastAsia="Times New Roman" w:hAnsi="Times New Roman" w:cs="Times New Roman"/>
            <w:b/>
            <w:bCs/>
            <w:kern w:val="0"/>
            <w:sz w:val="36"/>
            <w:szCs w:val="36"/>
            <w:lang w:eastAsia="sv-SE"/>
            <w14:ligatures w14:val="none"/>
          </w:rPr>
          <w:delText>delen med olika bostadsval</w:delText>
        </w:r>
      </w:del>
      <w:r w:rsidRPr="005A2D1C">
        <w:rPr>
          <w:rFonts w:ascii="Times New Roman" w:eastAsia="Times New Roman" w:hAnsi="Times New Roman" w:cs="Times New Roman"/>
          <w:b/>
          <w:bCs/>
          <w:kern w:val="0"/>
          <w:sz w:val="36"/>
          <w:szCs w:val="36"/>
          <w:lang w:eastAsia="sv-SE"/>
          <w14:ligatures w14:val="none"/>
        </w:rPr>
        <w:t xml:space="preserve">. På </w:t>
      </w:r>
      <w:del w:id="105" w:author="Marianne Kylberg" w:date="2024-04-15T09:50:00Z" w16du:dateUtc="2024-04-15T07:50:00Z">
        <w:r w:rsidRPr="005A2D1C" w:rsidDel="00AA5120">
          <w:rPr>
            <w:rFonts w:ascii="Times New Roman" w:eastAsia="Times New Roman" w:hAnsi="Times New Roman" w:cs="Times New Roman"/>
            <w:b/>
            <w:bCs/>
            <w:kern w:val="0"/>
            <w:sz w:val="36"/>
            <w:szCs w:val="36"/>
            <w:lang w:eastAsia="sv-SE"/>
            <w14:ligatures w14:val="none"/>
          </w:rPr>
          <w:delText xml:space="preserve">de </w:delText>
        </w:r>
      </w:del>
      <w:del w:id="106" w:author="Susanne Iwarsson" w:date="2024-04-17T16:03:00Z" w16du:dateUtc="2024-04-17T14:03:00Z">
        <w:r w:rsidRPr="005A2D1C" w:rsidDel="00A023BC">
          <w:rPr>
            <w:rFonts w:ascii="Times New Roman" w:eastAsia="Times New Roman" w:hAnsi="Times New Roman" w:cs="Times New Roman"/>
            <w:b/>
            <w:bCs/>
            <w:kern w:val="0"/>
            <w:sz w:val="36"/>
            <w:szCs w:val="36"/>
            <w:lang w:eastAsia="sv-SE"/>
            <w14:ligatures w14:val="none"/>
          </w:rPr>
          <w:delText xml:space="preserve">kommande sidorna </w:delText>
        </w:r>
      </w:del>
      <w:ins w:id="107" w:author="Susanne Iwarsson" w:date="2024-04-17T16:03:00Z" w16du:dateUtc="2024-04-17T14:03:00Z">
        <w:r w:rsidR="00A023BC">
          <w:rPr>
            <w:rFonts w:ascii="Times New Roman" w:eastAsia="Times New Roman" w:hAnsi="Times New Roman" w:cs="Times New Roman"/>
            <w:b/>
            <w:bCs/>
            <w:kern w:val="0"/>
            <w:sz w:val="36"/>
            <w:szCs w:val="36"/>
            <w:lang w:eastAsia="sv-SE"/>
            <w14:ligatures w14:val="none"/>
          </w:rPr>
          <w:t xml:space="preserve">sidorna som följer </w:t>
        </w:r>
      </w:ins>
      <w:r w:rsidRPr="005A2D1C">
        <w:rPr>
          <w:rFonts w:ascii="Times New Roman" w:eastAsia="Times New Roman" w:hAnsi="Times New Roman" w:cs="Times New Roman"/>
          <w:b/>
          <w:bCs/>
          <w:kern w:val="0"/>
          <w:sz w:val="36"/>
          <w:szCs w:val="36"/>
          <w:lang w:eastAsia="sv-SE"/>
          <w14:ligatures w14:val="none"/>
        </w:rPr>
        <w:t>beskrivs två bo</w:t>
      </w:r>
      <w:ins w:id="108" w:author="Susanne Iwarsson" w:date="2024-04-17T16:03:00Z" w16du:dateUtc="2024-04-17T14:03:00Z">
        <w:r w:rsidR="00A023BC">
          <w:rPr>
            <w:rFonts w:ascii="Times New Roman" w:eastAsia="Times New Roman" w:hAnsi="Times New Roman" w:cs="Times New Roman"/>
            <w:b/>
            <w:bCs/>
            <w:kern w:val="0"/>
            <w:sz w:val="36"/>
            <w:szCs w:val="36"/>
            <w:lang w:eastAsia="sv-SE"/>
            <w14:ligatures w14:val="none"/>
          </w:rPr>
          <w:t xml:space="preserve">städer </w:t>
        </w:r>
      </w:ins>
      <w:del w:id="109" w:author="Susanne Iwarsson" w:date="2024-04-17T16:03:00Z" w16du:dateUtc="2024-04-17T14:03:00Z">
        <w:r w:rsidRPr="005A2D1C" w:rsidDel="00A023BC">
          <w:rPr>
            <w:rFonts w:ascii="Times New Roman" w:eastAsia="Times New Roman" w:hAnsi="Times New Roman" w:cs="Times New Roman"/>
            <w:b/>
            <w:bCs/>
            <w:kern w:val="0"/>
            <w:sz w:val="36"/>
            <w:szCs w:val="36"/>
            <w:lang w:eastAsia="sv-SE"/>
            <w14:ligatures w14:val="none"/>
          </w:rPr>
          <w:delText xml:space="preserve">stadsalternativ </w:delText>
        </w:r>
      </w:del>
      <w:r w:rsidRPr="005A2D1C">
        <w:rPr>
          <w:rFonts w:ascii="Times New Roman" w:eastAsia="Times New Roman" w:hAnsi="Times New Roman" w:cs="Times New Roman"/>
          <w:b/>
          <w:bCs/>
          <w:kern w:val="0"/>
          <w:sz w:val="36"/>
          <w:szCs w:val="36"/>
          <w:lang w:eastAsia="sv-SE"/>
          <w14:ligatures w14:val="none"/>
        </w:rPr>
        <w:t xml:space="preserve">där du ska välja det alternativ du föredrar utifrån de beskrivna </w:t>
      </w:r>
      <w:ins w:id="110" w:author="Marianne Kylberg" w:date="2024-04-15T09:50:00Z" w16du:dateUtc="2024-04-15T07:50:00Z">
        <w:r w:rsidR="00AA5120">
          <w:rPr>
            <w:rFonts w:ascii="Times New Roman" w:eastAsia="Times New Roman" w:hAnsi="Times New Roman" w:cs="Times New Roman"/>
            <w:b/>
            <w:bCs/>
            <w:kern w:val="0"/>
            <w:sz w:val="36"/>
            <w:szCs w:val="36"/>
            <w:lang w:eastAsia="sv-SE"/>
            <w14:ligatures w14:val="none"/>
          </w:rPr>
          <w:t>yttre</w:t>
        </w:r>
      </w:ins>
      <w:ins w:id="111" w:author="Susanne Iwarsson" w:date="2024-04-17T16:03:00Z" w16du:dateUtc="2024-04-17T14:03:00Z">
        <w:r w:rsidR="00A023BC">
          <w:rPr>
            <w:rFonts w:ascii="Times New Roman" w:eastAsia="Times New Roman" w:hAnsi="Times New Roman" w:cs="Times New Roman"/>
            <w:b/>
            <w:bCs/>
            <w:kern w:val="0"/>
            <w:sz w:val="36"/>
            <w:szCs w:val="36"/>
            <w:lang w:eastAsia="sv-SE"/>
            <w14:ligatures w14:val="none"/>
          </w:rPr>
          <w:t xml:space="preserve"> </w:t>
        </w:r>
      </w:ins>
      <w:ins w:id="112" w:author="Marianne Kylberg" w:date="2024-04-15T09:50:00Z" w16du:dateUtc="2024-04-15T07:50:00Z">
        <w:r w:rsidR="00AA5120">
          <w:rPr>
            <w:rFonts w:ascii="Times New Roman" w:eastAsia="Times New Roman" w:hAnsi="Times New Roman" w:cs="Times New Roman"/>
            <w:b/>
            <w:bCs/>
            <w:kern w:val="0"/>
            <w:sz w:val="36"/>
            <w:szCs w:val="36"/>
            <w:lang w:eastAsia="sv-SE"/>
            <w14:ligatures w14:val="none"/>
          </w:rPr>
          <w:t>förutsättningarna och månadskostnaden</w:t>
        </w:r>
      </w:ins>
      <w:del w:id="113" w:author="Marianne Kylberg" w:date="2024-04-15T09:50:00Z" w16du:dateUtc="2024-04-15T07:50:00Z">
        <w:r w:rsidRPr="005A2D1C" w:rsidDel="00AA5120">
          <w:rPr>
            <w:rFonts w:ascii="Times New Roman" w:eastAsia="Times New Roman" w:hAnsi="Times New Roman" w:cs="Times New Roman"/>
            <w:b/>
            <w:bCs/>
            <w:kern w:val="0"/>
            <w:sz w:val="36"/>
            <w:szCs w:val="36"/>
            <w:lang w:eastAsia="sv-SE"/>
            <w14:ligatures w14:val="none"/>
          </w:rPr>
          <w:delText>attributen</w:delText>
        </w:r>
      </w:del>
      <w:r w:rsidRPr="005A2D1C">
        <w:rPr>
          <w:rFonts w:ascii="Times New Roman" w:eastAsia="Times New Roman" w:hAnsi="Times New Roman" w:cs="Times New Roman"/>
          <w:b/>
          <w:bCs/>
          <w:kern w:val="0"/>
          <w:sz w:val="36"/>
          <w:szCs w:val="36"/>
          <w:lang w:eastAsia="sv-SE"/>
          <w14:ligatures w14:val="none"/>
        </w:rPr>
        <w:t>.</w:t>
      </w:r>
    </w:p>
    <w:p w14:paraId="14739A78" w14:textId="77777777" w:rsidR="005A2D1C" w:rsidRDefault="005A2D1C" w:rsidP="005A2D1C">
      <w:pPr>
        <w:rPr>
          <w:b/>
          <w:bCs/>
        </w:rPr>
      </w:pPr>
      <w:r>
        <w:rPr>
          <w:b/>
          <w:bCs/>
        </w:rPr>
        <w:t xml:space="preserve">(next page) </w:t>
      </w:r>
      <w:r w:rsidRPr="005A2D1C">
        <w:rPr>
          <w:b/>
          <w:bCs/>
        </w:rPr>
        <w:sym w:font="Wingdings" w:char="F0E0"/>
      </w:r>
    </w:p>
    <w:p w14:paraId="49B653E7" w14:textId="31F997DB" w:rsidR="005A2D1C" w:rsidRDefault="005A2D1C">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5696DC57" w14:textId="0E94F2D6"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(1 av 9) </w:t>
      </w:r>
      <w:ins w:id="114" w:author="Marianne Kylberg" w:date="2024-04-15T09:50:00Z" w16du:dateUtc="2024-04-15T07:50:00Z">
        <w:r w:rsidR="00AA5120">
          <w:rPr>
            <w:rFonts w:ascii="Times New Roman" w:eastAsia="Times New Roman" w:hAnsi="Times New Roman" w:cs="Times New Roman"/>
            <w:kern w:val="0"/>
            <w:sz w:val="24"/>
            <w:szCs w:val="24"/>
            <w:lang w:eastAsia="sv-SE"/>
            <w14:ligatures w14:val="none"/>
          </w:rPr>
          <w:t>av två id</w:t>
        </w:r>
      </w:ins>
      <w:ins w:id="115" w:author="Marianne Kylberg" w:date="2024-04-15T09:51:00Z" w16du:dateUtc="2024-04-15T07:51:00Z">
        <w:r w:rsidR="00AA5120">
          <w:rPr>
            <w:rFonts w:ascii="Times New Roman" w:eastAsia="Times New Roman" w:hAnsi="Times New Roman" w:cs="Times New Roman"/>
            <w:kern w:val="0"/>
            <w:sz w:val="24"/>
            <w:szCs w:val="24"/>
            <w:lang w:eastAsia="sv-SE"/>
            <w14:ligatures w14:val="none"/>
          </w:rPr>
          <w:t>entiska bostäder</w:t>
        </w:r>
      </w:ins>
      <w:del w:id="116" w:author="Marianne Kylberg" w:date="2024-04-15T09:51:00Z" w16du:dateUtc="2024-04-15T07:51:00Z">
        <w:r w:rsidRPr="005A2D1C" w:rsidDel="00AA5120">
          <w:rPr>
            <w:rFonts w:ascii="Times New Roman" w:eastAsia="Times New Roman" w:hAnsi="Times New Roman" w:cs="Times New Roman"/>
            <w:kern w:val="0"/>
            <w:sz w:val="24"/>
            <w:szCs w:val="24"/>
            <w:lang w:eastAsia="sv-SE"/>
            <w14:ligatures w14:val="none"/>
          </w:rPr>
          <w:delText>Allt annat lika</w:delText>
        </w:r>
      </w:del>
      <w:r w:rsidRPr="005A2D1C">
        <w:rPr>
          <w:rFonts w:ascii="Times New Roman" w:eastAsia="Times New Roman" w:hAnsi="Times New Roman" w:cs="Times New Roman"/>
          <w:kern w:val="0"/>
          <w:sz w:val="24"/>
          <w:szCs w:val="24"/>
          <w:lang w:eastAsia="sv-SE"/>
          <w14:ligatures w14:val="none"/>
        </w:rPr>
        <w:t xml:space="preserve">, vilket </w:t>
      </w:r>
      <w:del w:id="117" w:author="Susanne Iwarsson" w:date="2024-04-17T16:03:00Z" w16du:dateUtc="2024-04-17T14:03:00Z">
        <w:r w:rsidRPr="005A2D1C" w:rsidDel="00A023BC">
          <w:rPr>
            <w:rFonts w:ascii="Times New Roman" w:eastAsia="Times New Roman" w:hAnsi="Times New Roman" w:cs="Times New Roman"/>
            <w:kern w:val="0"/>
            <w:sz w:val="24"/>
            <w:szCs w:val="24"/>
            <w:lang w:eastAsia="sv-SE"/>
            <w14:ligatures w14:val="none"/>
          </w:rPr>
          <w:delText>boend</w:delText>
        </w:r>
      </w:del>
      <w:del w:id="118" w:author="Susanne Iwarsson" w:date="2024-04-17T16:04:00Z" w16du:dateUtc="2024-04-17T14:04:00Z">
        <w:r w:rsidRPr="005A2D1C" w:rsidDel="00D33640">
          <w:rPr>
            <w:rFonts w:ascii="Times New Roman" w:eastAsia="Times New Roman" w:hAnsi="Times New Roman" w:cs="Times New Roman"/>
            <w:kern w:val="0"/>
            <w:sz w:val="24"/>
            <w:szCs w:val="24"/>
            <w:lang w:eastAsia="sv-SE"/>
            <w14:ligatures w14:val="none"/>
          </w:rPr>
          <w:delText>e</w:delText>
        </w:r>
      </w:del>
      <w:r w:rsidRPr="005A2D1C">
        <w:rPr>
          <w:rFonts w:ascii="Times New Roman" w:eastAsia="Times New Roman" w:hAnsi="Times New Roman" w:cs="Times New Roman"/>
          <w:kern w:val="0"/>
          <w:sz w:val="24"/>
          <w:szCs w:val="24"/>
          <w:lang w:eastAsia="sv-SE"/>
          <w14:ligatures w14:val="none"/>
        </w:rPr>
        <w:t xml:space="preserve">alternativ skulle du föredra om dessa </w:t>
      </w:r>
      <w:del w:id="119" w:author="Marianne Kylberg" w:date="2024-04-15T09:51:00Z" w16du:dateUtc="2024-04-15T07:51:00Z">
        <w:r w:rsidRPr="005A2D1C" w:rsidDel="00AA5120">
          <w:rPr>
            <w:rFonts w:ascii="Times New Roman" w:eastAsia="Times New Roman" w:hAnsi="Times New Roman" w:cs="Times New Roman"/>
            <w:kern w:val="0"/>
            <w:sz w:val="24"/>
            <w:szCs w:val="24"/>
            <w:lang w:eastAsia="sv-SE"/>
            <w14:ligatures w14:val="none"/>
          </w:rPr>
          <w:delText xml:space="preserve">två </w:delText>
        </w:r>
      </w:del>
      <w:r w:rsidRPr="005A2D1C">
        <w:rPr>
          <w:rFonts w:ascii="Times New Roman" w:eastAsia="Times New Roman" w:hAnsi="Times New Roman" w:cs="Times New Roman"/>
          <w:kern w:val="0"/>
          <w:sz w:val="24"/>
          <w:szCs w:val="24"/>
          <w:lang w:eastAsia="sv-SE"/>
          <w14:ligatures w14:val="none"/>
        </w:rPr>
        <w:t xml:space="preserve">var de enda tillgängliga för dig? Klicka/tryck för att markera en av rutorna för att besvara frågan. </w:t>
      </w:r>
    </w:p>
    <w:p w14:paraId="6FA79563" w14:textId="77777777" w:rsidR="005A2D1C" w:rsidRDefault="005A2D1C" w:rsidP="005A2D1C">
      <w:pPr>
        <w:rPr>
          <w:b/>
          <w:bCs/>
        </w:rPr>
      </w:pPr>
    </w:p>
    <w:p w14:paraId="21A35FBC" w14:textId="4D5B612C" w:rsidR="005A2D1C" w:rsidRPr="005A2D1C" w:rsidRDefault="005A2D1C" w:rsidP="005A2D1C">
      <w:pPr>
        <w:rPr>
          <w:b/>
          <w:bCs/>
          <w:lang w:val="en-US"/>
        </w:rPr>
      </w:pPr>
      <w:r w:rsidRPr="005A2D1C">
        <w:rPr>
          <w:b/>
          <w:bCs/>
          <w:lang w:val="en-US"/>
        </w:rPr>
        <w:t>(EXPERIMENT IS H</w:t>
      </w:r>
      <w:r>
        <w:rPr>
          <w:b/>
          <w:bCs/>
          <w:lang w:val="en-US"/>
        </w:rPr>
        <w:t xml:space="preserve">ERE – </w:t>
      </w:r>
      <w:r w:rsidR="00F71F19">
        <w:rPr>
          <w:b/>
          <w:bCs/>
          <w:lang w:val="en-US"/>
        </w:rPr>
        <w:t>5</w:t>
      </w:r>
      <w:r>
        <w:rPr>
          <w:b/>
          <w:bCs/>
          <w:lang w:val="en-US"/>
        </w:rPr>
        <w:t xml:space="preserve"> choice sets)</w:t>
      </w:r>
    </w:p>
    <w:p w14:paraId="69F2CBD1" w14:textId="6CA1C578" w:rsidR="005A2D1C" w:rsidRDefault="005A2D1C" w:rsidP="005A2D1C">
      <w:pPr>
        <w:rPr>
          <w:b/>
          <w:bCs/>
        </w:rPr>
      </w:pPr>
      <w:r w:rsidRPr="00591FB4">
        <w:rPr>
          <w:b/>
          <w:bCs/>
        </w:rPr>
        <w:t xml:space="preserve">(next page) </w:t>
      </w:r>
      <w:r w:rsidRPr="005A2D1C">
        <w:rPr>
          <w:b/>
          <w:bCs/>
        </w:rPr>
        <w:sym w:font="Wingdings" w:char="F0E0"/>
      </w:r>
    </w:p>
    <w:p w14:paraId="62375E8D" w14:textId="01333080" w:rsidR="005A2D1C" w:rsidRDefault="005A2D1C">
      <w:pPr>
        <w:rPr>
          <w:b/>
          <w:bCs/>
        </w:rPr>
      </w:pPr>
      <w:r>
        <w:rPr>
          <w:b/>
          <w:bCs/>
        </w:rPr>
        <w:br w:type="page"/>
      </w:r>
    </w:p>
    <w:p w14:paraId="7BB90B03" w14:textId="0CAF2739" w:rsidR="00F71F19" w:rsidRPr="00F71F19" w:rsidRDefault="00AA5120" w:rsidP="00F71F19">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ins w:id="120" w:author="Marianne Kylberg" w:date="2024-04-15T09:51:00Z" w16du:dateUtc="2024-04-15T07:51:00Z">
        <w:r>
          <w:rPr>
            <w:rFonts w:ascii="Times New Roman" w:eastAsia="Times New Roman" w:hAnsi="Times New Roman" w:cs="Times New Roman"/>
            <w:b/>
            <w:bCs/>
            <w:kern w:val="0"/>
            <w:sz w:val="36"/>
            <w:szCs w:val="36"/>
            <w:lang w:eastAsia="sv-SE"/>
            <w14:ligatures w14:val="none"/>
          </w:rPr>
          <w:t>Du har nu genomfört halva undersökningen</w:t>
        </w:r>
      </w:ins>
      <w:del w:id="121" w:author="Marianne Kylberg" w:date="2024-04-15T09:52:00Z" w16du:dateUtc="2024-04-15T07:52:00Z">
        <w:r w:rsidR="00F71F19" w:rsidRPr="00F71F19" w:rsidDel="00AA5120">
          <w:rPr>
            <w:rFonts w:ascii="Times New Roman" w:eastAsia="Times New Roman" w:hAnsi="Times New Roman" w:cs="Times New Roman"/>
            <w:b/>
            <w:bCs/>
            <w:kern w:val="0"/>
            <w:sz w:val="36"/>
            <w:szCs w:val="36"/>
            <w:lang w:eastAsia="sv-SE"/>
            <w14:ligatures w14:val="none"/>
          </w:rPr>
          <w:delText>Mer än hälften är klart</w:delText>
        </w:r>
      </w:del>
      <w:r w:rsidR="00F71F19" w:rsidRPr="00F71F19">
        <w:rPr>
          <w:rFonts w:ascii="Times New Roman" w:eastAsia="Times New Roman" w:hAnsi="Times New Roman" w:cs="Times New Roman"/>
          <w:b/>
          <w:bCs/>
          <w:kern w:val="0"/>
          <w:sz w:val="36"/>
          <w:szCs w:val="36"/>
          <w:lang w:eastAsia="sv-SE"/>
          <w14:ligatures w14:val="none"/>
        </w:rPr>
        <w:t>! Som en påminnelse:</w:t>
      </w:r>
    </w:p>
    <w:p w14:paraId="04E87E0F" w14:textId="3F94641A"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Kostnad</w:t>
      </w:r>
      <w:r w:rsidRPr="00F71F19">
        <w:rPr>
          <w:rFonts w:ascii="Times New Roman" w:eastAsia="Times New Roman" w:hAnsi="Times New Roman" w:cs="Times New Roman"/>
          <w:kern w:val="0"/>
          <w:sz w:val="24"/>
          <w:szCs w:val="24"/>
          <w:lang w:eastAsia="sv-SE"/>
          <w14:ligatures w14:val="none"/>
        </w:rPr>
        <w:t xml:space="preserve"> - Kostnaden avser den totala </w:t>
      </w:r>
      <w:ins w:id="122" w:author="Marianne Kylberg" w:date="2024-04-15T09:52:00Z" w16du:dateUtc="2024-04-15T07:52:00Z">
        <w:r w:rsidR="00535FF2">
          <w:rPr>
            <w:rFonts w:ascii="Times New Roman" w:eastAsia="Times New Roman" w:hAnsi="Times New Roman" w:cs="Times New Roman"/>
            <w:kern w:val="0"/>
            <w:sz w:val="24"/>
            <w:szCs w:val="24"/>
            <w:lang w:eastAsia="sv-SE"/>
            <w14:ligatures w14:val="none"/>
          </w:rPr>
          <w:t>månads</w:t>
        </w:r>
      </w:ins>
      <w:r w:rsidRPr="00F71F19">
        <w:rPr>
          <w:rFonts w:ascii="Times New Roman" w:eastAsia="Times New Roman" w:hAnsi="Times New Roman" w:cs="Times New Roman"/>
          <w:kern w:val="0"/>
          <w:sz w:val="24"/>
          <w:szCs w:val="24"/>
          <w:lang w:eastAsia="sv-SE"/>
          <w14:ligatures w14:val="none"/>
        </w:rPr>
        <w:t>kostnaden för bo</w:t>
      </w:r>
      <w:ins w:id="123" w:author="Susanne Iwarsson" w:date="2024-04-17T16:04:00Z" w16du:dateUtc="2024-04-17T14:04:00Z">
        <w:r w:rsidR="00D33640">
          <w:rPr>
            <w:rFonts w:ascii="Times New Roman" w:eastAsia="Times New Roman" w:hAnsi="Times New Roman" w:cs="Times New Roman"/>
            <w:kern w:val="0"/>
            <w:sz w:val="24"/>
            <w:szCs w:val="24"/>
            <w:lang w:eastAsia="sv-SE"/>
            <w14:ligatures w14:val="none"/>
          </w:rPr>
          <w:t>staden</w:t>
        </w:r>
      </w:ins>
      <w:del w:id="124" w:author="Susanne Iwarsson" w:date="2024-04-17T16:04:00Z" w16du:dateUtc="2024-04-17T14:04:00Z">
        <w:r w:rsidRPr="00F71F19" w:rsidDel="00D33640">
          <w:rPr>
            <w:rFonts w:ascii="Times New Roman" w:eastAsia="Times New Roman" w:hAnsi="Times New Roman" w:cs="Times New Roman"/>
            <w:kern w:val="0"/>
            <w:sz w:val="24"/>
            <w:szCs w:val="24"/>
            <w:lang w:eastAsia="sv-SE"/>
            <w14:ligatures w14:val="none"/>
          </w:rPr>
          <w:delText>ende</w:delText>
        </w:r>
      </w:del>
      <w:del w:id="125" w:author="Marianne Kylberg" w:date="2024-04-15T09:52:00Z" w16du:dateUtc="2024-04-15T07:52:00Z">
        <w:r w:rsidRPr="00F71F19" w:rsidDel="00535FF2">
          <w:rPr>
            <w:rFonts w:ascii="Times New Roman" w:eastAsia="Times New Roman" w:hAnsi="Times New Roman" w:cs="Times New Roman"/>
            <w:kern w:val="0"/>
            <w:sz w:val="24"/>
            <w:szCs w:val="24"/>
            <w:lang w:eastAsia="sv-SE"/>
            <w14:ligatures w14:val="none"/>
          </w:rPr>
          <w:delText xml:space="preserve"> </w:delText>
        </w:r>
      </w:del>
      <w:del w:id="126" w:author="Susanne Iwarsson" w:date="2024-04-17T16:04:00Z" w16du:dateUtc="2024-04-17T14:04:00Z">
        <w:r w:rsidRPr="00F71F19" w:rsidDel="00D33640">
          <w:rPr>
            <w:rFonts w:ascii="Times New Roman" w:eastAsia="Times New Roman" w:hAnsi="Times New Roman" w:cs="Times New Roman"/>
            <w:kern w:val="0"/>
            <w:sz w:val="24"/>
            <w:szCs w:val="24"/>
            <w:lang w:eastAsia="sv-SE"/>
            <w14:ligatures w14:val="none"/>
          </w:rPr>
          <w:delText>alternativet.</w:delText>
        </w:r>
      </w:del>
      <w:r w:rsidRPr="00F71F19">
        <w:rPr>
          <w:rFonts w:ascii="Times New Roman" w:eastAsia="Times New Roman" w:hAnsi="Times New Roman" w:cs="Times New Roman"/>
          <w:kern w:val="0"/>
          <w:sz w:val="24"/>
          <w:szCs w:val="24"/>
          <w:lang w:eastAsia="sv-SE"/>
          <w14:ligatures w14:val="none"/>
        </w:rPr>
        <w:t xml:space="preserve"> (inkluderar värme, el, vatten, sophantering</w:t>
      </w:r>
      <w:ins w:id="127" w:author="Susanne Iwarsson" w:date="2024-04-17T16:04:00Z" w16du:dateUtc="2024-04-17T14:04:00Z">
        <w:r w:rsidR="00D33640">
          <w:rPr>
            <w:rFonts w:ascii="Times New Roman" w:eastAsia="Times New Roman" w:hAnsi="Times New Roman" w:cs="Times New Roman"/>
            <w:kern w:val="0"/>
            <w:sz w:val="24"/>
            <w:szCs w:val="24"/>
            <w:lang w:eastAsia="sv-SE"/>
            <w14:ligatures w14:val="none"/>
          </w:rPr>
          <w:t>, amorteringar och räntor</w:t>
        </w:r>
      </w:ins>
      <w:r w:rsidRPr="00F71F19">
        <w:rPr>
          <w:rFonts w:ascii="Times New Roman" w:eastAsia="Times New Roman" w:hAnsi="Times New Roman" w:cs="Times New Roman"/>
          <w:kern w:val="0"/>
          <w:sz w:val="24"/>
          <w:szCs w:val="24"/>
          <w:lang w:eastAsia="sv-SE"/>
          <w14:ligatures w14:val="none"/>
        </w:rPr>
        <w:t>).</w:t>
      </w:r>
    </w:p>
    <w:p w14:paraId="6638C49D"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grönområden</w:t>
      </w:r>
      <w:r w:rsidRPr="00F71F19">
        <w:rPr>
          <w:rFonts w:ascii="Times New Roman" w:eastAsia="Times New Roman" w:hAnsi="Times New Roman" w:cs="Times New Roman"/>
          <w:kern w:val="0"/>
          <w:sz w:val="24"/>
          <w:szCs w:val="24"/>
          <w:lang w:eastAsia="sv-SE"/>
          <w14:ligatures w14:val="none"/>
        </w:rPr>
        <w:t xml:space="preserve"> - Avstånd till grönområden avser avståndet i meter eller kilometer till exempelvis en park, ett naturreservat, stranden eller en skog. </w:t>
      </w:r>
    </w:p>
    <w:p w14:paraId="2ADB9999"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lokal service/handel</w:t>
      </w:r>
      <w:r w:rsidRPr="00F71F19">
        <w:rPr>
          <w:rFonts w:ascii="Times New Roman" w:eastAsia="Times New Roman" w:hAnsi="Times New Roman" w:cs="Times New Roman"/>
          <w:kern w:val="0"/>
          <w:sz w:val="24"/>
          <w:szCs w:val="24"/>
          <w:lang w:eastAsia="sv-SE"/>
          <w14:ligatures w14:val="none"/>
        </w:rPr>
        <w:t xml:space="preserve"> - Avstånd till lokal service/handel avser avståndet i meter eller kilometer till närmaste butik eller shoppingområde där du kan göra regelbundna inköp. </w:t>
      </w:r>
    </w:p>
    <w:p w14:paraId="45A03EE6"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kollektivtrafik</w:t>
      </w:r>
      <w:r w:rsidRPr="00F71F19">
        <w:rPr>
          <w:rFonts w:ascii="Times New Roman" w:eastAsia="Times New Roman" w:hAnsi="Times New Roman" w:cs="Times New Roman"/>
          <w:kern w:val="0"/>
          <w:sz w:val="24"/>
          <w:szCs w:val="24"/>
          <w:lang w:eastAsia="sv-SE"/>
          <w14:ligatures w14:val="none"/>
        </w:rPr>
        <w:t xml:space="preserve"> - Avstånd till kollektivtrafik avser avståndet i meter samt uppskattad tidsåtgång för att promenera till närmaste busshållplats, tunnelbanestation, järnvägsstation, etc.</w:t>
      </w:r>
    </w:p>
    <w:p w14:paraId="2F99DFDD"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Parkering</w:t>
      </w:r>
      <w:r w:rsidRPr="00F71F19">
        <w:rPr>
          <w:rFonts w:ascii="Times New Roman" w:eastAsia="Times New Roman" w:hAnsi="Times New Roman" w:cs="Times New Roman"/>
          <w:kern w:val="0"/>
          <w:sz w:val="24"/>
          <w:szCs w:val="24"/>
          <w:lang w:eastAsia="sv-SE"/>
          <w14:ligatures w14:val="none"/>
        </w:rPr>
        <w:t xml:space="preserve"> - Typ av parkering.</w:t>
      </w:r>
    </w:p>
    <w:p w14:paraId="44C45F48" w14:textId="77777777" w:rsidR="00F71F19" w:rsidRDefault="00F71F19" w:rsidP="00F71F19">
      <w:pPr>
        <w:rPr>
          <w:b/>
          <w:bCs/>
        </w:rPr>
      </w:pPr>
      <w:r w:rsidRPr="00F71F19">
        <w:rPr>
          <w:b/>
          <w:bCs/>
        </w:rPr>
        <w:t xml:space="preserve">(next page) </w:t>
      </w:r>
      <w:r w:rsidRPr="005A2D1C">
        <w:rPr>
          <w:b/>
          <w:bCs/>
        </w:rPr>
        <w:sym w:font="Wingdings" w:char="F0E0"/>
      </w:r>
    </w:p>
    <w:p w14:paraId="23D859D8" w14:textId="77777777" w:rsidR="005A2D1C" w:rsidRPr="00F71F19" w:rsidRDefault="005A2D1C" w:rsidP="005A2D1C">
      <w:pPr>
        <w:rPr>
          <w:b/>
          <w:bCs/>
        </w:rPr>
      </w:pPr>
    </w:p>
    <w:p w14:paraId="666FE58C" w14:textId="0E4FD0A7" w:rsidR="00F71F19" w:rsidRPr="005A2D1C" w:rsidRDefault="00F71F19" w:rsidP="00F71F19">
      <w:pPr>
        <w:rPr>
          <w:b/>
          <w:bCs/>
          <w:lang w:val="en-US"/>
        </w:rPr>
      </w:pPr>
      <w:r w:rsidRPr="005A2D1C">
        <w:rPr>
          <w:b/>
          <w:bCs/>
          <w:lang w:val="en-US"/>
        </w:rPr>
        <w:t>(EXPERIMENT IS H</w:t>
      </w:r>
      <w:r>
        <w:rPr>
          <w:b/>
          <w:bCs/>
          <w:lang w:val="en-US"/>
        </w:rPr>
        <w:t>ERE – 4 more choice sets)</w:t>
      </w:r>
    </w:p>
    <w:p w14:paraId="6AA5DEB9" w14:textId="77777777" w:rsidR="00F71F19" w:rsidRDefault="00F71F19" w:rsidP="00F71F19">
      <w:pPr>
        <w:rPr>
          <w:b/>
          <w:bCs/>
        </w:rPr>
      </w:pPr>
      <w:r w:rsidRPr="00591FB4">
        <w:rPr>
          <w:b/>
          <w:bCs/>
        </w:rPr>
        <w:t xml:space="preserve">(next page) </w:t>
      </w:r>
      <w:r w:rsidRPr="005A2D1C">
        <w:rPr>
          <w:b/>
          <w:bCs/>
        </w:rPr>
        <w:sym w:font="Wingdings" w:char="F0E0"/>
      </w:r>
    </w:p>
    <w:p w14:paraId="4F43711E" w14:textId="785E5298" w:rsidR="00F71F19" w:rsidRPr="00591FB4" w:rsidRDefault="00F71F19">
      <w:pPr>
        <w:rPr>
          <w:rFonts w:ascii="Times New Roman" w:eastAsia="Times New Roman" w:hAnsi="Times New Roman" w:cs="Times New Roman"/>
          <w:kern w:val="0"/>
          <w:sz w:val="24"/>
          <w:szCs w:val="24"/>
          <w:lang w:eastAsia="sv-SE"/>
          <w14:ligatures w14:val="none"/>
        </w:rPr>
      </w:pPr>
      <w:r w:rsidRPr="00591FB4">
        <w:rPr>
          <w:rFonts w:ascii="Times New Roman" w:eastAsia="Times New Roman" w:hAnsi="Times New Roman" w:cs="Times New Roman"/>
          <w:kern w:val="0"/>
          <w:sz w:val="24"/>
          <w:szCs w:val="24"/>
          <w:lang w:eastAsia="sv-SE"/>
          <w14:ligatures w14:val="none"/>
        </w:rPr>
        <w:br w:type="page"/>
      </w:r>
    </w:p>
    <w:p w14:paraId="491A93C0" w14:textId="77777777" w:rsidR="00F71F19" w:rsidRPr="00F71F19" w:rsidRDefault="00F71F19" w:rsidP="00F71F19">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F71F19">
        <w:rPr>
          <w:rFonts w:ascii="Times New Roman" w:eastAsia="Times New Roman" w:hAnsi="Times New Roman" w:cs="Times New Roman"/>
          <w:b/>
          <w:bCs/>
          <w:kern w:val="36"/>
          <w:sz w:val="48"/>
          <w:szCs w:val="48"/>
          <w:lang w:eastAsia="sv-SE"/>
          <w14:ligatures w14:val="none"/>
        </w:rPr>
        <w:t>Tack så mycket!</w:t>
      </w:r>
    </w:p>
    <w:p w14:paraId="4B3C240F" w14:textId="77777777" w:rsidR="00535FF2" w:rsidRDefault="00F71F19" w:rsidP="00F71F19">
      <w:pPr>
        <w:spacing w:before="100" w:beforeAutospacing="1" w:after="100" w:afterAutospacing="1" w:line="240" w:lineRule="auto"/>
        <w:rPr>
          <w:ins w:id="128" w:author="Marianne Kylberg" w:date="2024-04-15T09:55:00Z" w16du:dateUtc="2024-04-15T07:55:00Z"/>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 följande avsnitt ber vi dig </w:t>
      </w:r>
      <w:ins w:id="129" w:author="Marianne Kylberg" w:date="2024-04-15T09:52:00Z" w16du:dateUtc="2024-04-15T07:52:00Z">
        <w:r w:rsidR="00535FF2">
          <w:rPr>
            <w:rFonts w:ascii="Times New Roman" w:eastAsia="Times New Roman" w:hAnsi="Times New Roman" w:cs="Times New Roman"/>
            <w:kern w:val="0"/>
            <w:sz w:val="24"/>
            <w:szCs w:val="24"/>
            <w:lang w:eastAsia="sv-SE"/>
            <w14:ligatures w14:val="none"/>
          </w:rPr>
          <w:t xml:space="preserve">om </w:t>
        </w:r>
      </w:ins>
      <w:del w:id="130" w:author="Marianne Kylberg" w:date="2024-04-15T09:52:00Z" w16du:dateUtc="2024-04-15T07:52:00Z">
        <w:r w:rsidRPr="00F71F19" w:rsidDel="00535FF2">
          <w:rPr>
            <w:rFonts w:ascii="Times New Roman" w:eastAsia="Times New Roman" w:hAnsi="Times New Roman" w:cs="Times New Roman"/>
            <w:kern w:val="0"/>
            <w:sz w:val="24"/>
            <w:szCs w:val="24"/>
            <w:lang w:eastAsia="sv-SE"/>
            <w14:ligatures w14:val="none"/>
          </w:rPr>
          <w:delText xml:space="preserve">att ge </w:delText>
        </w:r>
      </w:del>
      <w:r w:rsidRPr="00F71F19">
        <w:rPr>
          <w:rFonts w:ascii="Times New Roman" w:eastAsia="Times New Roman" w:hAnsi="Times New Roman" w:cs="Times New Roman"/>
          <w:kern w:val="0"/>
          <w:sz w:val="24"/>
          <w:szCs w:val="24"/>
          <w:lang w:eastAsia="sv-SE"/>
          <w14:ligatures w14:val="none"/>
        </w:rPr>
        <w:t xml:space="preserve">återkoppling på </w:t>
      </w:r>
      <w:ins w:id="131" w:author="Marianne Kylberg" w:date="2024-04-15T09:53:00Z" w16du:dateUtc="2024-04-15T07:53:00Z">
        <w:r w:rsidR="00535FF2">
          <w:rPr>
            <w:rFonts w:ascii="Times New Roman" w:eastAsia="Times New Roman" w:hAnsi="Times New Roman" w:cs="Times New Roman"/>
            <w:kern w:val="0"/>
            <w:sz w:val="24"/>
            <w:szCs w:val="24"/>
            <w:lang w:eastAsia="sv-SE"/>
            <w14:ligatures w14:val="none"/>
          </w:rPr>
          <w:t>undersökningen</w:t>
        </w:r>
      </w:ins>
      <w:del w:id="132" w:author="Marianne Kylberg" w:date="2024-04-15T09:54:00Z" w16du:dateUtc="2024-04-15T07:54:00Z">
        <w:r w:rsidRPr="00F71F19" w:rsidDel="00535FF2">
          <w:rPr>
            <w:rFonts w:ascii="Times New Roman" w:eastAsia="Times New Roman" w:hAnsi="Times New Roman" w:cs="Times New Roman"/>
            <w:kern w:val="0"/>
            <w:sz w:val="24"/>
            <w:szCs w:val="24"/>
            <w:lang w:eastAsia="sv-SE"/>
            <w14:ligatures w14:val="none"/>
          </w:rPr>
          <w:delText>experimentet</w:delText>
        </w:r>
      </w:del>
      <w:r w:rsidRPr="00F71F19">
        <w:rPr>
          <w:rFonts w:ascii="Times New Roman" w:eastAsia="Times New Roman" w:hAnsi="Times New Roman" w:cs="Times New Roman"/>
          <w:kern w:val="0"/>
          <w:sz w:val="24"/>
          <w:szCs w:val="24"/>
          <w:lang w:eastAsia="sv-SE"/>
          <w14:ligatures w14:val="none"/>
        </w:rPr>
        <w:t xml:space="preserve">. </w:t>
      </w:r>
      <w:ins w:id="133" w:author="Marianne Kylberg" w:date="2024-04-15T09:54:00Z" w16du:dateUtc="2024-04-15T07:54:00Z">
        <w:r w:rsidR="00535FF2">
          <w:rPr>
            <w:rFonts w:ascii="Times New Roman" w:eastAsia="Times New Roman" w:hAnsi="Times New Roman" w:cs="Times New Roman"/>
            <w:kern w:val="0"/>
            <w:sz w:val="24"/>
            <w:szCs w:val="24"/>
            <w:lang w:eastAsia="sv-SE"/>
            <w14:ligatures w14:val="none"/>
          </w:rPr>
          <w:t xml:space="preserve">Vi vill gärna få återkoppling på tydlighet i språk och logisk följd på upplägg och </w:t>
        </w:r>
      </w:ins>
      <w:ins w:id="134" w:author="Marianne Kylberg" w:date="2024-04-15T09:55:00Z" w16du:dateUtc="2024-04-15T07:55:00Z">
        <w:r w:rsidR="00535FF2">
          <w:rPr>
            <w:rFonts w:ascii="Times New Roman" w:eastAsia="Times New Roman" w:hAnsi="Times New Roman" w:cs="Times New Roman"/>
            <w:kern w:val="0"/>
            <w:sz w:val="24"/>
            <w:szCs w:val="24"/>
            <w:lang w:eastAsia="sv-SE"/>
            <w14:ligatures w14:val="none"/>
          </w:rPr>
          <w:t>information för att optimera den slutgiltiga versionen.</w:t>
        </w:r>
      </w:ins>
    </w:p>
    <w:p w14:paraId="567189A9" w14:textId="69052793" w:rsidR="00535FF2" w:rsidRDefault="00535FF2" w:rsidP="00F71F19">
      <w:pPr>
        <w:spacing w:before="100" w:beforeAutospacing="1" w:after="100" w:afterAutospacing="1" w:line="240" w:lineRule="auto"/>
        <w:rPr>
          <w:ins w:id="135" w:author="Marianne Kylberg" w:date="2024-04-15T09:58:00Z" w16du:dateUtc="2024-04-15T07:58:00Z"/>
          <w:rFonts w:ascii="Times New Roman" w:eastAsia="Times New Roman" w:hAnsi="Times New Roman" w:cs="Times New Roman"/>
          <w:kern w:val="0"/>
          <w:sz w:val="24"/>
          <w:szCs w:val="24"/>
          <w:lang w:eastAsia="sv-SE"/>
          <w14:ligatures w14:val="none"/>
        </w:rPr>
      </w:pPr>
      <w:ins w:id="136" w:author="Marianne Kylberg" w:date="2024-04-15T09:55:00Z" w16du:dateUtc="2024-04-15T07:55:00Z">
        <w:r>
          <w:rPr>
            <w:rFonts w:ascii="Times New Roman" w:eastAsia="Times New Roman" w:hAnsi="Times New Roman" w:cs="Times New Roman"/>
            <w:kern w:val="0"/>
            <w:sz w:val="24"/>
            <w:szCs w:val="24"/>
            <w:lang w:eastAsia="sv-SE"/>
            <w14:ligatures w14:val="none"/>
          </w:rPr>
          <w:t>Denna undersökning kommer ingå som en del av en större tra</w:t>
        </w:r>
        <w:del w:id="137" w:author="Susanne Iwarsson" w:date="2024-04-17T16:05:00Z" w16du:dateUtc="2024-04-17T14:05:00Z">
          <w:r w:rsidDel="00C53E6A">
            <w:rPr>
              <w:rFonts w:ascii="Times New Roman" w:eastAsia="Times New Roman" w:hAnsi="Times New Roman" w:cs="Times New Roman"/>
              <w:kern w:val="0"/>
              <w:sz w:val="24"/>
              <w:szCs w:val="24"/>
              <w:lang w:eastAsia="sv-SE"/>
              <w14:ligatures w14:val="none"/>
            </w:rPr>
            <w:delText>t</w:delText>
          </w:r>
        </w:del>
      </w:ins>
      <w:ins w:id="138" w:author="Susanne Iwarsson" w:date="2024-04-17T16:05:00Z" w16du:dateUtc="2024-04-17T14:05:00Z">
        <w:r w:rsidR="00C53E6A">
          <w:rPr>
            <w:rFonts w:ascii="Times New Roman" w:eastAsia="Times New Roman" w:hAnsi="Times New Roman" w:cs="Times New Roman"/>
            <w:kern w:val="0"/>
            <w:sz w:val="24"/>
            <w:szCs w:val="24"/>
            <w:lang w:eastAsia="sv-SE"/>
            <w14:ligatures w14:val="none"/>
          </w:rPr>
          <w:t>d</w:t>
        </w:r>
      </w:ins>
      <w:ins w:id="139" w:author="Marianne Kylberg" w:date="2024-04-15T09:55:00Z" w16du:dateUtc="2024-04-15T07:55:00Z">
        <w:r>
          <w:rPr>
            <w:rFonts w:ascii="Times New Roman" w:eastAsia="Times New Roman" w:hAnsi="Times New Roman" w:cs="Times New Roman"/>
            <w:kern w:val="0"/>
            <w:sz w:val="24"/>
            <w:szCs w:val="24"/>
            <w:lang w:eastAsia="sv-SE"/>
            <w14:ligatures w14:val="none"/>
          </w:rPr>
          <w:t>itionell enkä</w:t>
        </w:r>
      </w:ins>
      <w:ins w:id="140" w:author="Marianne Kylberg" w:date="2024-04-15T09:56:00Z" w16du:dateUtc="2024-04-15T07:56:00Z">
        <w:r>
          <w:rPr>
            <w:rFonts w:ascii="Times New Roman" w:eastAsia="Times New Roman" w:hAnsi="Times New Roman" w:cs="Times New Roman"/>
            <w:kern w:val="0"/>
            <w:sz w:val="24"/>
            <w:szCs w:val="24"/>
            <w:lang w:eastAsia="sv-SE"/>
            <w14:ligatures w14:val="none"/>
          </w:rPr>
          <w:t>t som deltag</w:t>
        </w:r>
      </w:ins>
      <w:ins w:id="141" w:author="Susanne Iwarsson" w:date="2024-04-17T16:05:00Z" w16du:dateUtc="2024-04-17T14:05:00Z">
        <w:r w:rsidR="00C53E6A">
          <w:rPr>
            <w:rFonts w:ascii="Times New Roman" w:eastAsia="Times New Roman" w:hAnsi="Times New Roman" w:cs="Times New Roman"/>
            <w:kern w:val="0"/>
            <w:sz w:val="24"/>
            <w:szCs w:val="24"/>
            <w:lang w:eastAsia="sv-SE"/>
            <w14:ligatures w14:val="none"/>
          </w:rPr>
          <w:t>a</w:t>
        </w:r>
      </w:ins>
      <w:ins w:id="142" w:author="Marianne Kylberg" w:date="2024-04-15T09:56:00Z" w16du:dateUtc="2024-04-15T07:56:00Z">
        <w:r>
          <w:rPr>
            <w:rFonts w:ascii="Times New Roman" w:eastAsia="Times New Roman" w:hAnsi="Times New Roman" w:cs="Times New Roman"/>
            <w:kern w:val="0"/>
            <w:sz w:val="24"/>
            <w:szCs w:val="24"/>
            <w:lang w:eastAsia="sv-SE"/>
            <w14:ligatures w14:val="none"/>
          </w:rPr>
          <w:t xml:space="preserve">rna besvarat vid två tidigare tillfällen, år 2021 och 2022. Om du tänker dig vara en av dessa </w:t>
        </w:r>
        <w:del w:id="143" w:author="Susanne Iwarsson" w:date="2024-04-17T16:05:00Z" w16du:dateUtc="2024-04-17T14:05:00Z">
          <w:r w:rsidDel="00C53E6A">
            <w:rPr>
              <w:rFonts w:ascii="Times New Roman" w:eastAsia="Times New Roman" w:hAnsi="Times New Roman" w:cs="Times New Roman"/>
              <w:kern w:val="0"/>
              <w:sz w:val="24"/>
              <w:szCs w:val="24"/>
              <w:lang w:eastAsia="sv-SE"/>
              <w14:ligatures w14:val="none"/>
            </w:rPr>
            <w:delText>delatagre</w:delText>
          </w:r>
        </w:del>
      </w:ins>
      <w:ins w:id="144" w:author="Susanne Iwarsson" w:date="2024-04-17T16:05:00Z" w16du:dateUtc="2024-04-17T14:05:00Z">
        <w:r w:rsidR="00C53E6A">
          <w:rPr>
            <w:rFonts w:ascii="Times New Roman" w:eastAsia="Times New Roman" w:hAnsi="Times New Roman" w:cs="Times New Roman"/>
            <w:kern w:val="0"/>
            <w:sz w:val="24"/>
            <w:szCs w:val="24"/>
            <w:lang w:eastAsia="sv-SE"/>
            <w14:ligatures w14:val="none"/>
          </w:rPr>
          <w:t>deltagare</w:t>
        </w:r>
      </w:ins>
      <w:ins w:id="145" w:author="Marianne Kylberg" w:date="2024-04-15T09:56:00Z" w16du:dateUtc="2024-04-15T07:56:00Z">
        <w:r>
          <w:rPr>
            <w:rFonts w:ascii="Times New Roman" w:eastAsia="Times New Roman" w:hAnsi="Times New Roman" w:cs="Times New Roman"/>
            <w:kern w:val="0"/>
            <w:sz w:val="24"/>
            <w:szCs w:val="24"/>
            <w:lang w:eastAsia="sv-SE"/>
            <w14:ligatures w14:val="none"/>
          </w:rPr>
          <w:t xml:space="preserve"> </w:t>
        </w:r>
      </w:ins>
      <w:ins w:id="146" w:author="Marianne Kylberg" w:date="2024-04-15T09:57:00Z" w16du:dateUtc="2024-04-15T07:57:00Z">
        <w:r>
          <w:rPr>
            <w:rFonts w:ascii="Times New Roman" w:eastAsia="Times New Roman" w:hAnsi="Times New Roman" w:cs="Times New Roman"/>
            <w:kern w:val="0"/>
            <w:sz w:val="24"/>
            <w:szCs w:val="24"/>
            <w:lang w:eastAsia="sv-SE"/>
            <w14:ligatures w14:val="none"/>
          </w:rPr>
          <w:t>som nu ska besvara den traditionella en</w:t>
        </w:r>
        <w:del w:id="147" w:author="Susanne Iwarsson" w:date="2024-04-17T16:06:00Z" w16du:dateUtc="2024-04-17T14:06:00Z">
          <w:r w:rsidDel="00C53E6A">
            <w:rPr>
              <w:rFonts w:ascii="Times New Roman" w:eastAsia="Times New Roman" w:hAnsi="Times New Roman" w:cs="Times New Roman"/>
              <w:kern w:val="0"/>
              <w:sz w:val="24"/>
              <w:szCs w:val="24"/>
              <w:lang w:eastAsia="sv-SE"/>
              <w14:ligatures w14:val="none"/>
            </w:rPr>
            <w:delText xml:space="preserve"> </w:delText>
          </w:r>
        </w:del>
        <w:r>
          <w:rPr>
            <w:rFonts w:ascii="Times New Roman" w:eastAsia="Times New Roman" w:hAnsi="Times New Roman" w:cs="Times New Roman"/>
            <w:kern w:val="0"/>
            <w:sz w:val="24"/>
            <w:szCs w:val="24"/>
            <w:lang w:eastAsia="sv-SE"/>
            <w14:ligatures w14:val="none"/>
          </w:rPr>
          <w:t>käten vid en tr</w:t>
        </w:r>
        <w:del w:id="148" w:author="Susanne Iwarsson" w:date="2024-04-17T16:06:00Z" w16du:dateUtc="2024-04-17T14:06:00Z">
          <w:r w:rsidDel="00C53E6A">
            <w:rPr>
              <w:rFonts w:ascii="Times New Roman" w:eastAsia="Times New Roman" w:hAnsi="Times New Roman" w:cs="Times New Roman"/>
              <w:kern w:val="0"/>
              <w:sz w:val="24"/>
              <w:szCs w:val="24"/>
              <w:lang w:eastAsia="sv-SE"/>
              <w14:ligatures w14:val="none"/>
            </w:rPr>
            <w:delText>å</w:delText>
          </w:r>
        </w:del>
      </w:ins>
      <w:ins w:id="149" w:author="Susanne Iwarsson" w:date="2024-04-17T16:06:00Z" w16du:dateUtc="2024-04-17T14:06:00Z">
        <w:r w:rsidR="00C53E6A">
          <w:rPr>
            <w:rFonts w:ascii="Times New Roman" w:eastAsia="Times New Roman" w:hAnsi="Times New Roman" w:cs="Times New Roman"/>
            <w:kern w:val="0"/>
            <w:sz w:val="24"/>
            <w:szCs w:val="24"/>
            <w:lang w:eastAsia="sv-SE"/>
            <w14:ligatures w14:val="none"/>
          </w:rPr>
          <w:t>eå</w:t>
        </w:r>
      </w:ins>
      <w:ins w:id="150" w:author="Marianne Kylberg" w:date="2024-04-15T09:57:00Z" w16du:dateUtc="2024-04-15T07:57:00Z">
        <w:r>
          <w:rPr>
            <w:rFonts w:ascii="Times New Roman" w:eastAsia="Times New Roman" w:hAnsi="Times New Roman" w:cs="Times New Roman"/>
            <w:kern w:val="0"/>
            <w:sz w:val="24"/>
            <w:szCs w:val="24"/>
            <w:lang w:eastAsia="sv-SE"/>
            <w14:ligatures w14:val="none"/>
          </w:rPr>
          <w:t>rsuppföljning</w:t>
        </w:r>
        <w:del w:id="151" w:author="Susanne Iwarsson" w:date="2024-04-17T16:06:00Z" w16du:dateUtc="2024-04-17T14:06:00Z">
          <w:r w:rsidDel="00C53E6A">
            <w:rPr>
              <w:rFonts w:ascii="Times New Roman" w:eastAsia="Times New Roman" w:hAnsi="Times New Roman" w:cs="Times New Roman"/>
              <w:kern w:val="0"/>
              <w:sz w:val="24"/>
              <w:szCs w:val="24"/>
              <w:lang w:eastAsia="sv-SE"/>
              <w14:ligatures w14:val="none"/>
            </w:rPr>
            <w:delText>.</w:delText>
          </w:r>
        </w:del>
      </w:ins>
      <w:ins w:id="152" w:author="Susanne Iwarsson" w:date="2024-04-17T16:06:00Z" w16du:dateUtc="2024-04-17T14:06:00Z">
        <w:r w:rsidR="00C53E6A">
          <w:rPr>
            <w:rFonts w:ascii="Times New Roman" w:eastAsia="Times New Roman" w:hAnsi="Times New Roman" w:cs="Times New Roman"/>
            <w:kern w:val="0"/>
            <w:sz w:val="24"/>
            <w:szCs w:val="24"/>
            <w:lang w:eastAsia="sv-SE"/>
            <w14:ligatures w14:val="none"/>
          </w:rPr>
          <w:t>:</w:t>
        </w:r>
      </w:ins>
      <w:ins w:id="153" w:author="Marianne Kylberg" w:date="2024-04-15T09:57:00Z" w16du:dateUtc="2024-04-15T07:57:00Z">
        <w:r>
          <w:rPr>
            <w:rFonts w:ascii="Times New Roman" w:eastAsia="Times New Roman" w:hAnsi="Times New Roman" w:cs="Times New Roman"/>
            <w:kern w:val="0"/>
            <w:sz w:val="24"/>
            <w:szCs w:val="24"/>
            <w:lang w:eastAsia="sv-SE"/>
            <w14:ligatures w14:val="none"/>
          </w:rPr>
          <w:t xml:space="preserve"> Vilken </w:t>
        </w:r>
        <w:del w:id="154" w:author="Susanne Iwarsson" w:date="2024-04-17T16:06:00Z" w16du:dateUtc="2024-04-17T14:06:00Z">
          <w:r w:rsidDel="00C53E6A">
            <w:rPr>
              <w:rFonts w:ascii="Times New Roman" w:eastAsia="Times New Roman" w:hAnsi="Times New Roman" w:cs="Times New Roman"/>
              <w:kern w:val="0"/>
              <w:sz w:val="24"/>
              <w:szCs w:val="24"/>
              <w:lang w:eastAsia="sv-SE"/>
              <w14:ligatures w14:val="none"/>
            </w:rPr>
            <w:delText>tundersökning</w:delText>
          </w:r>
        </w:del>
      </w:ins>
      <w:ins w:id="155" w:author="Susanne Iwarsson" w:date="2024-04-17T16:06:00Z" w16du:dateUtc="2024-04-17T14:06:00Z">
        <w:r w:rsidR="00C53E6A">
          <w:rPr>
            <w:rFonts w:ascii="Times New Roman" w:eastAsia="Times New Roman" w:hAnsi="Times New Roman" w:cs="Times New Roman"/>
            <w:kern w:val="0"/>
            <w:sz w:val="24"/>
            <w:szCs w:val="24"/>
            <w:lang w:eastAsia="sv-SE"/>
            <w14:ligatures w14:val="none"/>
          </w:rPr>
          <w:t>enkät</w:t>
        </w:r>
      </w:ins>
      <w:ins w:id="156" w:author="Marianne Kylberg" w:date="2024-04-15T09:57:00Z" w16du:dateUtc="2024-04-15T07:57:00Z">
        <w:r>
          <w:rPr>
            <w:rFonts w:ascii="Times New Roman" w:eastAsia="Times New Roman" w:hAnsi="Times New Roman" w:cs="Times New Roman"/>
            <w:kern w:val="0"/>
            <w:sz w:val="24"/>
            <w:szCs w:val="24"/>
            <w:lang w:eastAsia="sv-SE"/>
            <w14:ligatures w14:val="none"/>
          </w:rPr>
          <w:t xml:space="preserve"> tänker du ska ligga först, den t</w:t>
        </w:r>
        <w:del w:id="157" w:author="Susanne Iwarsson" w:date="2024-04-17T16:06:00Z" w16du:dateUtc="2024-04-17T14:06:00Z">
          <w:r w:rsidDel="00C53E6A">
            <w:rPr>
              <w:rFonts w:ascii="Times New Roman" w:eastAsia="Times New Roman" w:hAnsi="Times New Roman" w:cs="Times New Roman"/>
              <w:kern w:val="0"/>
              <w:sz w:val="24"/>
              <w:szCs w:val="24"/>
              <w:lang w:eastAsia="sv-SE"/>
              <w14:ligatures w14:val="none"/>
            </w:rPr>
            <w:delText>a</w:delText>
          </w:r>
        </w:del>
        <w:r>
          <w:rPr>
            <w:rFonts w:ascii="Times New Roman" w:eastAsia="Times New Roman" w:hAnsi="Times New Roman" w:cs="Times New Roman"/>
            <w:kern w:val="0"/>
            <w:sz w:val="24"/>
            <w:szCs w:val="24"/>
            <w:lang w:eastAsia="sv-SE"/>
            <w14:ligatures w14:val="none"/>
          </w:rPr>
          <w:t>r</w:t>
        </w:r>
      </w:ins>
      <w:ins w:id="158" w:author="Susanne Iwarsson" w:date="2024-04-17T16:06:00Z" w16du:dateUtc="2024-04-17T14:06:00Z">
        <w:r w:rsidR="00C53E6A">
          <w:rPr>
            <w:rFonts w:ascii="Times New Roman" w:eastAsia="Times New Roman" w:hAnsi="Times New Roman" w:cs="Times New Roman"/>
            <w:kern w:val="0"/>
            <w:sz w:val="24"/>
            <w:szCs w:val="24"/>
            <w:lang w:eastAsia="sv-SE"/>
            <w14:ligatures w14:val="none"/>
          </w:rPr>
          <w:t>a</w:t>
        </w:r>
      </w:ins>
      <w:ins w:id="159" w:author="Marianne Kylberg" w:date="2024-04-15T09:57:00Z" w16du:dateUtc="2024-04-15T07:57:00Z">
        <w:r>
          <w:rPr>
            <w:rFonts w:ascii="Times New Roman" w:eastAsia="Times New Roman" w:hAnsi="Times New Roman" w:cs="Times New Roman"/>
            <w:kern w:val="0"/>
            <w:sz w:val="24"/>
            <w:szCs w:val="24"/>
            <w:lang w:eastAsia="sv-SE"/>
            <w14:ligatures w14:val="none"/>
          </w:rPr>
          <w:t xml:space="preserve">ditionella </w:t>
        </w:r>
        <w:del w:id="160" w:author="Susanne Iwarsson" w:date="2024-04-17T16:06:00Z" w16du:dateUtc="2024-04-17T14:06:00Z">
          <w:r w:rsidDel="005E2A50">
            <w:rPr>
              <w:rFonts w:ascii="Times New Roman" w:eastAsia="Times New Roman" w:hAnsi="Times New Roman" w:cs="Times New Roman"/>
              <w:kern w:val="0"/>
              <w:sz w:val="24"/>
              <w:szCs w:val="24"/>
              <w:lang w:eastAsia="sv-SE"/>
              <w14:ligatures w14:val="none"/>
            </w:rPr>
            <w:delText xml:space="preserve">enkäten </w:delText>
          </w:r>
        </w:del>
        <w:r>
          <w:rPr>
            <w:rFonts w:ascii="Times New Roman" w:eastAsia="Times New Roman" w:hAnsi="Times New Roman" w:cs="Times New Roman"/>
            <w:kern w:val="0"/>
            <w:sz w:val="24"/>
            <w:szCs w:val="24"/>
            <w:lang w:eastAsia="sv-SE"/>
            <w14:ligatures w14:val="none"/>
          </w:rPr>
          <w:t>eller den</w:t>
        </w:r>
        <w:del w:id="161" w:author="Susanne Iwarsson" w:date="2024-04-17T16:06:00Z" w16du:dateUtc="2024-04-17T14:06:00Z">
          <w:r w:rsidDel="005E2A50">
            <w:rPr>
              <w:rFonts w:ascii="Times New Roman" w:eastAsia="Times New Roman" w:hAnsi="Times New Roman" w:cs="Times New Roman"/>
              <w:kern w:val="0"/>
              <w:sz w:val="24"/>
              <w:szCs w:val="24"/>
              <w:lang w:eastAsia="sv-SE"/>
              <w14:ligatures w14:val="none"/>
            </w:rPr>
            <w:delText>na</w:delText>
          </w:r>
        </w:del>
      </w:ins>
      <w:ins w:id="162" w:author="Susanne Iwarsson" w:date="2024-04-17T16:06:00Z" w16du:dateUtc="2024-04-17T14:06:00Z">
        <w:r w:rsidR="005E2A50">
          <w:rPr>
            <w:rFonts w:ascii="Times New Roman" w:eastAsia="Times New Roman" w:hAnsi="Times New Roman" w:cs="Times New Roman"/>
            <w:kern w:val="0"/>
            <w:sz w:val="24"/>
            <w:szCs w:val="24"/>
            <w:lang w:eastAsia="sv-SE"/>
            <w14:ligatures w14:val="none"/>
          </w:rPr>
          <w:t xml:space="preserve"> enkät du precis gått igenom?</w:t>
        </w:r>
      </w:ins>
      <w:ins w:id="163" w:author="Marianne Kylberg" w:date="2024-04-15T09:57:00Z" w16du:dateUtc="2024-04-15T07:57:00Z">
        <w:r>
          <w:rPr>
            <w:rFonts w:ascii="Times New Roman" w:eastAsia="Times New Roman" w:hAnsi="Times New Roman" w:cs="Times New Roman"/>
            <w:kern w:val="0"/>
            <w:sz w:val="24"/>
            <w:szCs w:val="24"/>
            <w:lang w:eastAsia="sv-SE"/>
            <w14:ligatures w14:val="none"/>
          </w:rPr>
          <w:t xml:space="preserve"> </w:t>
        </w:r>
        <w:del w:id="164" w:author="Susanne Iwarsson" w:date="2024-04-17T16:07:00Z" w16du:dateUtc="2024-04-17T14:07:00Z">
          <w:r w:rsidDel="005E2A50">
            <w:rPr>
              <w:rFonts w:ascii="Times New Roman" w:eastAsia="Times New Roman" w:hAnsi="Times New Roman" w:cs="Times New Roman"/>
              <w:kern w:val="0"/>
              <w:sz w:val="24"/>
              <w:szCs w:val="24"/>
              <w:lang w:eastAsia="sv-SE"/>
              <w14:ligatures w14:val="none"/>
            </w:rPr>
            <w:delText>så kalla</w:delText>
          </w:r>
        </w:del>
      </w:ins>
      <w:ins w:id="165" w:author="Marianne Kylberg" w:date="2024-04-15T09:58:00Z" w16du:dateUtc="2024-04-15T07:58:00Z">
        <w:del w:id="166" w:author="Susanne Iwarsson" w:date="2024-04-17T16:07:00Z" w16du:dateUtc="2024-04-17T14:07:00Z">
          <w:r w:rsidDel="005E2A50">
            <w:rPr>
              <w:rFonts w:ascii="Times New Roman" w:eastAsia="Times New Roman" w:hAnsi="Times New Roman" w:cs="Times New Roman"/>
              <w:kern w:val="0"/>
              <w:sz w:val="24"/>
              <w:szCs w:val="24"/>
              <w:lang w:eastAsia="sv-SE"/>
              <w14:ligatures w14:val="none"/>
            </w:rPr>
            <w:delText>de DCE (Discretechoise experiment)?</w:delText>
          </w:r>
        </w:del>
      </w:ins>
    </w:p>
    <w:p w14:paraId="1BA2FCB3" w14:textId="601C9C8B" w:rsidR="00F71F19" w:rsidRPr="00F71F19" w:rsidDel="00535FF2" w:rsidRDefault="00F71F19" w:rsidP="00F71F19">
      <w:pPr>
        <w:spacing w:before="100" w:beforeAutospacing="1" w:after="100" w:afterAutospacing="1" w:line="240" w:lineRule="auto"/>
        <w:rPr>
          <w:del w:id="167" w:author="Marianne Kylberg" w:date="2024-04-15T09:58:00Z" w16du:dateUtc="2024-04-15T07:58:00Z"/>
          <w:rFonts w:ascii="Times New Roman" w:eastAsia="Times New Roman" w:hAnsi="Times New Roman" w:cs="Times New Roman"/>
          <w:kern w:val="0"/>
          <w:sz w:val="24"/>
          <w:szCs w:val="24"/>
          <w:lang w:eastAsia="sv-SE"/>
          <w14:ligatures w14:val="none"/>
        </w:rPr>
      </w:pPr>
      <w:del w:id="168" w:author="Marianne Kylberg" w:date="2024-04-15T09:58:00Z" w16du:dateUtc="2024-04-15T07:58:00Z">
        <w:r w:rsidRPr="00F71F19" w:rsidDel="00535FF2">
          <w:rPr>
            <w:rFonts w:ascii="Times New Roman" w:eastAsia="Times New Roman" w:hAnsi="Times New Roman" w:cs="Times New Roman"/>
            <w:kern w:val="0"/>
            <w:sz w:val="24"/>
            <w:szCs w:val="24"/>
            <w:lang w:eastAsia="sv-SE"/>
            <w14:ligatures w14:val="none"/>
          </w:rPr>
          <w:delText xml:space="preserve">Detta ingår inte i det experiment vi kommer att distribuera till studiedeltagare, men vi är mycket angelägna om att få din återkoppling. </w:delText>
        </w:r>
      </w:del>
    </w:p>
    <w:p w14:paraId="56C53199" w14:textId="2A93C56A"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Med din hjälp hoppas vi kunna förbättra </w:t>
      </w:r>
      <w:del w:id="169" w:author="Susanne Iwarsson" w:date="2024-04-17T16:07:00Z" w16du:dateUtc="2024-04-17T14:07:00Z">
        <w:r w:rsidRPr="00F71F19" w:rsidDel="005E2A50">
          <w:rPr>
            <w:rFonts w:ascii="Times New Roman" w:eastAsia="Times New Roman" w:hAnsi="Times New Roman" w:cs="Times New Roman"/>
            <w:kern w:val="0"/>
            <w:sz w:val="24"/>
            <w:szCs w:val="24"/>
            <w:lang w:eastAsia="sv-SE"/>
            <w14:ligatures w14:val="none"/>
          </w:rPr>
          <w:delText xml:space="preserve">formatet och innehållet i </w:delText>
        </w:r>
      </w:del>
      <w:ins w:id="170" w:author="Marianne Kylberg" w:date="2024-04-15T09:59:00Z" w16du:dateUtc="2024-04-15T07:59:00Z">
        <w:del w:id="171" w:author="Susanne Iwarsson" w:date="2024-04-17T16:07:00Z" w16du:dateUtc="2024-04-17T14:07:00Z">
          <w:r w:rsidR="00535FF2" w:rsidDel="005E2A50">
            <w:rPr>
              <w:rFonts w:ascii="Times New Roman" w:eastAsia="Times New Roman" w:hAnsi="Times New Roman" w:cs="Times New Roman"/>
              <w:kern w:val="0"/>
              <w:sz w:val="24"/>
              <w:szCs w:val="24"/>
              <w:lang w:eastAsia="sv-SE"/>
              <w14:ligatures w14:val="none"/>
            </w:rPr>
            <w:delText xml:space="preserve">DCE </w:delText>
          </w:r>
        </w:del>
        <w:r w:rsidR="00535FF2">
          <w:rPr>
            <w:rFonts w:ascii="Times New Roman" w:eastAsia="Times New Roman" w:hAnsi="Times New Roman" w:cs="Times New Roman"/>
            <w:kern w:val="0"/>
            <w:sz w:val="24"/>
            <w:szCs w:val="24"/>
            <w:lang w:eastAsia="sv-SE"/>
            <w14:ligatures w14:val="none"/>
          </w:rPr>
          <w:t xml:space="preserve">undersökningen </w:t>
        </w:r>
        <w:del w:id="172" w:author="Susanne Iwarsson" w:date="2024-04-17T16:07:00Z" w16du:dateUtc="2024-04-17T14:07:00Z">
          <w:r w:rsidR="00535FF2" w:rsidDel="005E2A50">
            <w:rPr>
              <w:rFonts w:ascii="Times New Roman" w:eastAsia="Times New Roman" w:hAnsi="Times New Roman" w:cs="Times New Roman"/>
              <w:kern w:val="0"/>
              <w:sz w:val="24"/>
              <w:szCs w:val="24"/>
              <w:lang w:eastAsia="sv-SE"/>
              <w14:ligatures w14:val="none"/>
            </w:rPr>
            <w:delText>samt ordningsföljd i förhållande till</w:delText>
          </w:r>
        </w:del>
      </w:ins>
      <w:ins w:id="173" w:author="Susanne Iwarsson" w:date="2024-04-17T16:07:00Z" w16du:dateUtc="2024-04-17T14:07:00Z">
        <w:r w:rsidR="005E2A50">
          <w:rPr>
            <w:rFonts w:ascii="Times New Roman" w:eastAsia="Times New Roman" w:hAnsi="Times New Roman" w:cs="Times New Roman"/>
            <w:kern w:val="0"/>
            <w:sz w:val="24"/>
            <w:szCs w:val="24"/>
            <w:lang w:eastAsia="sv-SE"/>
            <w14:ligatures w14:val="none"/>
          </w:rPr>
          <w:t>för att underlätta för deltagarna och få högsta möjliga svarsfrekvens</w:t>
        </w:r>
      </w:ins>
      <w:ins w:id="174" w:author="Marianne Kylberg" w:date="2024-04-15T09:59:00Z" w16du:dateUtc="2024-04-15T07:59:00Z">
        <w:del w:id="175" w:author="Susanne Iwarsson" w:date="2024-04-17T16:07:00Z" w16du:dateUtc="2024-04-17T14:07:00Z">
          <w:r w:rsidR="00535FF2" w:rsidDel="005E2A50">
            <w:rPr>
              <w:rFonts w:ascii="Times New Roman" w:eastAsia="Times New Roman" w:hAnsi="Times New Roman" w:cs="Times New Roman"/>
              <w:kern w:val="0"/>
              <w:sz w:val="24"/>
              <w:szCs w:val="24"/>
              <w:lang w:eastAsia="sv-SE"/>
              <w14:ligatures w14:val="none"/>
            </w:rPr>
            <w:delText xml:space="preserve"> den traditionella enkäten</w:delText>
          </w:r>
        </w:del>
        <w:r w:rsidR="00535FF2">
          <w:rPr>
            <w:rFonts w:ascii="Times New Roman" w:eastAsia="Times New Roman" w:hAnsi="Times New Roman" w:cs="Times New Roman"/>
            <w:kern w:val="0"/>
            <w:sz w:val="24"/>
            <w:szCs w:val="24"/>
            <w:lang w:eastAsia="sv-SE"/>
            <w14:ligatures w14:val="none"/>
          </w:rPr>
          <w:t>. V</w:t>
        </w:r>
      </w:ins>
      <w:del w:id="176" w:author="Marianne Kylberg" w:date="2024-04-15T09:59:00Z" w16du:dateUtc="2024-04-15T07:59:00Z">
        <w:r w:rsidRPr="00F71F19" w:rsidDel="00535FF2">
          <w:rPr>
            <w:rFonts w:ascii="Times New Roman" w:eastAsia="Times New Roman" w:hAnsi="Times New Roman" w:cs="Times New Roman"/>
            <w:kern w:val="0"/>
            <w:sz w:val="24"/>
            <w:szCs w:val="24"/>
            <w:lang w:eastAsia="sv-SE"/>
            <w14:ligatures w14:val="none"/>
          </w:rPr>
          <w:delText>experimentet, så v</w:delText>
        </w:r>
      </w:del>
      <w:r w:rsidRPr="00F71F19">
        <w:rPr>
          <w:rFonts w:ascii="Times New Roman" w:eastAsia="Times New Roman" w:hAnsi="Times New Roman" w:cs="Times New Roman"/>
          <w:kern w:val="0"/>
          <w:sz w:val="24"/>
          <w:szCs w:val="24"/>
          <w:lang w:eastAsia="sv-SE"/>
          <w14:ligatures w14:val="none"/>
        </w:rPr>
        <w:t>änligen kommentera så mycket du vill.</w:t>
      </w:r>
    </w:p>
    <w:p w14:paraId="69CC3AD2" w14:textId="77777777" w:rsidR="00F71F19" w:rsidRDefault="00F71F19" w:rsidP="00F71F19">
      <w:pPr>
        <w:rPr>
          <w:b/>
          <w:bCs/>
        </w:rPr>
      </w:pPr>
      <w:r w:rsidRPr="00591FB4">
        <w:rPr>
          <w:b/>
          <w:bCs/>
        </w:rPr>
        <w:t xml:space="preserve">(next page) </w:t>
      </w:r>
      <w:r w:rsidRPr="005A2D1C">
        <w:rPr>
          <w:b/>
          <w:bCs/>
        </w:rPr>
        <w:sym w:font="Wingdings" w:char="F0E0"/>
      </w:r>
    </w:p>
    <w:p w14:paraId="559386EE" w14:textId="5AF96EFE" w:rsidR="00F71F19" w:rsidRDefault="00F71F19">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5ECE4473"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Först kommer vi att ställa några frågor om </w:t>
      </w:r>
      <w:r w:rsidRPr="00F71F19">
        <w:rPr>
          <w:rFonts w:ascii="Times New Roman" w:eastAsia="Times New Roman" w:hAnsi="Times New Roman" w:cs="Times New Roman"/>
          <w:b/>
          <w:bCs/>
          <w:kern w:val="0"/>
          <w:sz w:val="24"/>
          <w:szCs w:val="24"/>
          <w:lang w:eastAsia="sv-SE"/>
          <w14:ligatures w14:val="none"/>
        </w:rPr>
        <w:t>användarupplevelsen</w:t>
      </w:r>
      <w:r w:rsidRPr="00F71F19">
        <w:rPr>
          <w:rFonts w:ascii="Times New Roman" w:eastAsia="Times New Roman" w:hAnsi="Times New Roman" w:cs="Times New Roman"/>
          <w:kern w:val="0"/>
          <w:sz w:val="24"/>
          <w:szCs w:val="24"/>
          <w:lang w:eastAsia="sv-SE"/>
          <w14:ligatures w14:val="none"/>
        </w:rPr>
        <w:t>.</w:t>
      </w:r>
    </w:p>
    <w:p w14:paraId="2A24D3CF"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Enhet</w:t>
      </w:r>
    </w:p>
    <w:p w14:paraId="61DE727B"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Enhet Vilken typ av enhet genomförde du experimentet på?</w:t>
      </w:r>
    </w:p>
    <w:p w14:paraId="2DDAC10F" w14:textId="0569E091" w:rsidR="00F71F19" w:rsidRP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(options: Mobiltelefon</w:t>
      </w:r>
      <w:r>
        <w:rPr>
          <w:rFonts w:ascii="Times New Roman" w:eastAsia="Times New Roman" w:hAnsi="Times New Roman" w:cs="Times New Roman"/>
          <w:b/>
          <w:bCs/>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 xml:space="preserve"> Dator</w:t>
      </w:r>
      <w:r>
        <w:rPr>
          <w:rFonts w:ascii="Times New Roman" w:eastAsia="Times New Roman" w:hAnsi="Times New Roman" w:cs="Times New Roman"/>
          <w:b/>
          <w:bCs/>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 xml:space="preserve"> Surfplatta )</w:t>
      </w:r>
    </w:p>
    <w:p w14:paraId="3C2D3743"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Användarupplevelse</w:t>
      </w:r>
    </w:p>
    <w:p w14:paraId="2DADE4E0"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Hur skulle du betygsätta den övergripande upplevelsen av att genomföra experimentet?</w:t>
      </w:r>
    </w:p>
    <w:p w14:paraId="03322F8F"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Inte så bra </w:t>
      </w:r>
    </w:p>
    <w:p w14:paraId="37572DAF"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Jättebra </w:t>
      </w:r>
    </w:p>
    <w:p w14:paraId="1E5B02A2"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7D4735FF" w14:textId="208D066C" w:rsid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options:</w:t>
      </w:r>
      <w:r>
        <w:rPr>
          <w:rFonts w:ascii="Times New Roman" w:eastAsia="Times New Roman" w:hAnsi="Times New Roman" w:cs="Times New Roman"/>
          <w:b/>
          <w:bCs/>
          <w:kern w:val="0"/>
          <w:sz w:val="24"/>
          <w:szCs w:val="24"/>
          <w:lang w:eastAsia="sv-SE"/>
          <w14:ligatures w14:val="none"/>
        </w:rPr>
        <w:t xml:space="preserve"> likert scale – 1 to 5)</w:t>
      </w:r>
    </w:p>
    <w:p w14:paraId="656AFB80"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268056EA" w14:textId="1CBB826C"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commentRangeStart w:id="177"/>
      <w:r w:rsidRPr="00F71F19">
        <w:rPr>
          <w:rFonts w:ascii="Times New Roman" w:eastAsia="Times New Roman" w:hAnsi="Times New Roman" w:cs="Times New Roman"/>
          <w:kern w:val="0"/>
          <w:sz w:val="24"/>
          <w:szCs w:val="24"/>
          <w:lang w:eastAsia="sv-SE"/>
          <w14:ligatures w14:val="none"/>
        </w:rPr>
        <w:t>Detta experiment kommer att vara en del av en större undersökning som tar längre tid att slutföra. Enligt din åsikt föredrar du att slutföra detta experiment innan eller efter den längre undersökningen</w:t>
      </w:r>
      <w:r>
        <w:rPr>
          <w:rFonts w:ascii="Times New Roman" w:eastAsia="Times New Roman" w:hAnsi="Times New Roman" w:cs="Times New Roman"/>
          <w:kern w:val="0"/>
          <w:sz w:val="24"/>
          <w:szCs w:val="24"/>
          <w:lang w:eastAsia="sv-SE"/>
          <w14:ligatures w14:val="none"/>
        </w:rPr>
        <w:t>.</w:t>
      </w:r>
    </w:p>
    <w:p w14:paraId="39E3E99C"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1E8758F6" w14:textId="166CC706" w:rsid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options:</w:t>
      </w:r>
      <w:r>
        <w:rPr>
          <w:rFonts w:ascii="Times New Roman" w:eastAsia="Times New Roman" w:hAnsi="Times New Roman" w:cs="Times New Roman"/>
          <w:b/>
          <w:bCs/>
          <w:kern w:val="0"/>
          <w:sz w:val="24"/>
          <w:szCs w:val="24"/>
          <w:lang w:eastAsia="sv-SE"/>
          <w14:ligatures w14:val="none"/>
        </w:rPr>
        <w:t xml:space="preserve"> innan, efter)</w:t>
      </w:r>
    </w:p>
    <w:p w14:paraId="64D6E207"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24930C4D"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Kommentarer</w:t>
      </w:r>
    </w:p>
    <w:p w14:paraId="384BAFC7"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Vänligen dela eventuella kommentarer eller svårigheter du hade för att ta undersökningen!</w:t>
      </w:r>
      <w:commentRangeEnd w:id="177"/>
      <w:r w:rsidR="001B24C1">
        <w:rPr>
          <w:rStyle w:val="CommentReference"/>
        </w:rPr>
        <w:commentReference w:id="177"/>
      </w:r>
    </w:p>
    <w:p w14:paraId="2E23E4E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58A6C11D" w14:textId="77777777" w:rsidR="00F71F19" w:rsidRDefault="00F71F19" w:rsidP="00F71F19">
      <w:pPr>
        <w:rPr>
          <w:b/>
          <w:bCs/>
        </w:rPr>
      </w:pPr>
      <w:r w:rsidRPr="00591FB4">
        <w:rPr>
          <w:b/>
          <w:bCs/>
        </w:rPr>
        <w:t xml:space="preserve">(next page) </w:t>
      </w:r>
      <w:r w:rsidRPr="005A2D1C">
        <w:rPr>
          <w:b/>
          <w:bCs/>
        </w:rPr>
        <w:sym w:font="Wingdings" w:char="F0E0"/>
      </w:r>
    </w:p>
    <w:p w14:paraId="0EB9A5BC" w14:textId="104B5DEA" w:rsidR="00F71F19" w:rsidRDefault="00F71F19">
      <w:pPr>
        <w:rPr>
          <w:b/>
          <w:bCs/>
        </w:rPr>
      </w:pPr>
      <w:r>
        <w:rPr>
          <w:b/>
          <w:bCs/>
        </w:rPr>
        <w:br w:type="page"/>
      </w:r>
    </w:p>
    <w:p w14:paraId="68BCDAD9" w14:textId="77777777" w:rsidR="00F71F19" w:rsidRPr="00F71F19" w:rsidRDefault="00F71F19" w:rsidP="00F71F19">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F71F19">
        <w:rPr>
          <w:rFonts w:ascii="Times New Roman" w:eastAsia="Times New Roman" w:hAnsi="Times New Roman" w:cs="Times New Roman"/>
          <w:b/>
          <w:bCs/>
          <w:kern w:val="36"/>
          <w:sz w:val="48"/>
          <w:szCs w:val="48"/>
          <w:lang w:eastAsia="sv-SE"/>
          <w14:ligatures w14:val="none"/>
        </w:rPr>
        <w:t>Tack så mycket</w:t>
      </w:r>
    </w:p>
    <w:p w14:paraId="3024A547" w14:textId="2FBE59D6"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Nu kommer vi att ställa några frågor om innehållet i </w:t>
      </w:r>
      <w:ins w:id="178" w:author="Marianne Kylberg" w:date="2024-04-15T10:02:00Z" w16du:dateUtc="2024-04-15T08:02:00Z">
        <w:r w:rsidR="00535FF2">
          <w:rPr>
            <w:rFonts w:ascii="Times New Roman" w:eastAsia="Times New Roman" w:hAnsi="Times New Roman" w:cs="Times New Roman"/>
            <w:kern w:val="0"/>
            <w:sz w:val="24"/>
            <w:szCs w:val="24"/>
            <w:lang w:eastAsia="sv-SE"/>
            <w14:ligatures w14:val="none"/>
          </w:rPr>
          <w:t>undersökningen</w:t>
        </w:r>
      </w:ins>
      <w:del w:id="179" w:author="Marianne Kylberg" w:date="2024-04-15T10:02:00Z" w16du:dateUtc="2024-04-15T08:02:00Z">
        <w:r w:rsidRPr="00F71F19" w:rsidDel="00535FF2">
          <w:rPr>
            <w:rFonts w:ascii="Times New Roman" w:eastAsia="Times New Roman" w:hAnsi="Times New Roman" w:cs="Times New Roman"/>
            <w:kern w:val="0"/>
            <w:sz w:val="24"/>
            <w:szCs w:val="24"/>
            <w:lang w:eastAsia="sv-SE"/>
            <w14:ligatures w14:val="none"/>
          </w:rPr>
          <w:delText>experimentet</w:delText>
        </w:r>
      </w:del>
      <w:r w:rsidRPr="00F71F19">
        <w:rPr>
          <w:rFonts w:ascii="Times New Roman" w:eastAsia="Times New Roman" w:hAnsi="Times New Roman" w:cs="Times New Roman"/>
          <w:kern w:val="0"/>
          <w:sz w:val="24"/>
          <w:szCs w:val="24"/>
          <w:lang w:eastAsia="sv-SE"/>
          <w14:ligatures w14:val="none"/>
        </w:rPr>
        <w:t>.</w:t>
      </w:r>
    </w:p>
    <w:p w14:paraId="08E56498"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Innehåll</w:t>
      </w:r>
    </w:p>
    <w:p w14:paraId="6350DFDA"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Hur skulle du betygsätta det övergripande innehållet?</w:t>
      </w:r>
    </w:p>
    <w:p w14:paraId="30A896B9"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Inte relevant </w:t>
      </w:r>
    </w:p>
    <w:p w14:paraId="4EAAF998" w14:textId="77777777" w:rsidR="00F71F19" w:rsidRDefault="00F71F19" w:rsidP="00F71F19">
      <w:pPr>
        <w:spacing w:after="0" w:line="240" w:lineRule="auto"/>
        <w:rPr>
          <w:ins w:id="180" w:author="Marianne Kylberg" w:date="2024-04-15T10:02:00Z" w16du:dateUtc="2024-04-15T08:02:00Z"/>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Relevant </w:t>
      </w:r>
    </w:p>
    <w:p w14:paraId="23F14BFF" w14:textId="77777777" w:rsidR="001B24C1" w:rsidRDefault="001B24C1" w:rsidP="00F71F19">
      <w:pPr>
        <w:spacing w:after="0" w:line="240" w:lineRule="auto"/>
        <w:rPr>
          <w:ins w:id="181" w:author="Marianne Kylberg" w:date="2024-04-15T10:02:00Z" w16du:dateUtc="2024-04-15T08:02:00Z"/>
          <w:rFonts w:ascii="Times New Roman" w:eastAsia="Times New Roman" w:hAnsi="Times New Roman" w:cs="Times New Roman"/>
          <w:kern w:val="0"/>
          <w:sz w:val="24"/>
          <w:szCs w:val="24"/>
          <w:lang w:eastAsia="sv-SE"/>
          <w14:ligatures w14:val="none"/>
        </w:rPr>
      </w:pPr>
    </w:p>
    <w:p w14:paraId="0AB652C2" w14:textId="1700AEB4" w:rsidR="001B24C1" w:rsidRPr="00F71F19" w:rsidRDefault="001B24C1" w:rsidP="00F71F19">
      <w:pPr>
        <w:spacing w:after="0" w:line="240" w:lineRule="auto"/>
        <w:rPr>
          <w:rFonts w:ascii="Times New Roman" w:eastAsia="Times New Roman" w:hAnsi="Times New Roman" w:cs="Times New Roman"/>
          <w:kern w:val="0"/>
          <w:sz w:val="24"/>
          <w:szCs w:val="24"/>
          <w:lang w:eastAsia="sv-SE"/>
          <w14:ligatures w14:val="none"/>
        </w:rPr>
      </w:pPr>
      <w:ins w:id="182" w:author="Marianne Kylberg" w:date="2024-04-15T10:02:00Z" w16du:dateUtc="2024-04-15T08:02:00Z">
        <w:r>
          <w:rPr>
            <w:rFonts w:ascii="Times New Roman" w:eastAsia="Times New Roman" w:hAnsi="Times New Roman" w:cs="Times New Roman"/>
            <w:kern w:val="0"/>
            <w:sz w:val="24"/>
            <w:szCs w:val="24"/>
            <w:lang w:eastAsia="sv-SE"/>
            <w14:ligatures w14:val="none"/>
          </w:rPr>
          <w:t>Skala?</w:t>
        </w:r>
      </w:ins>
    </w:p>
    <w:p w14:paraId="10361383"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Kommentarer</w:t>
      </w:r>
    </w:p>
    <w:p w14:paraId="05975386"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Vänligen delge oss eventuella kommentarer om innehållet i experimentet.</w:t>
      </w:r>
    </w:p>
    <w:p w14:paraId="2435D63B" w14:textId="77777777" w:rsidR="00F71F19" w:rsidRDefault="00F71F19" w:rsidP="00F71F19">
      <w:pPr>
        <w:rPr>
          <w:b/>
          <w:bCs/>
        </w:rPr>
      </w:pPr>
      <w:r w:rsidRPr="00591FB4">
        <w:rPr>
          <w:b/>
          <w:bCs/>
        </w:rPr>
        <w:t xml:space="preserve">(next page) </w:t>
      </w:r>
      <w:r w:rsidRPr="005A2D1C">
        <w:rPr>
          <w:b/>
          <w:bCs/>
        </w:rPr>
        <w:sym w:font="Wingdings" w:char="F0E0"/>
      </w:r>
    </w:p>
    <w:p w14:paraId="365E8E75" w14:textId="40684F34" w:rsidR="00F71F19" w:rsidRDefault="00F71F19">
      <w:pPr>
        <w:rPr>
          <w:b/>
          <w:bCs/>
        </w:rPr>
      </w:pPr>
      <w:r>
        <w:rPr>
          <w:b/>
          <w:bCs/>
        </w:rPr>
        <w:br w:type="page"/>
      </w:r>
    </w:p>
    <w:p w14:paraId="440DA0A0" w14:textId="77777777" w:rsidR="00F71F19" w:rsidRDefault="00F71F19" w:rsidP="00F71F19">
      <w:pPr>
        <w:pStyle w:val="NormalWeb"/>
      </w:pPr>
      <w:r>
        <w:t>Tack för ditt deltagande, du har nått slutet av undersökningen.</w:t>
      </w:r>
    </w:p>
    <w:p w14:paraId="59D7F250" w14:textId="77777777" w:rsidR="00F71F19" w:rsidRDefault="00F71F19" w:rsidP="00F71F19">
      <w:pPr>
        <w:pStyle w:val="NormalWeb"/>
      </w:pPr>
      <w:r>
        <w:t xml:space="preserve">Kontakta </w:t>
      </w:r>
      <w:hyperlink r:id="rId13" w:history="1">
        <w:r>
          <w:rPr>
            <w:rStyle w:val="Hyperlink"/>
            <w:rFonts w:eastAsiaTheme="majorEastAsia"/>
          </w:rPr>
          <w:t>studieadministrationen</w:t>
        </w:r>
      </w:hyperlink>
      <w:r>
        <w:t xml:space="preserve"> vid frågor</w:t>
      </w:r>
    </w:p>
    <w:p w14:paraId="7CB35973" w14:textId="2618D33B" w:rsidR="005A2D1C" w:rsidRPr="00F71F19" w:rsidRDefault="00F71F19">
      <w:pPr>
        <w:rPr>
          <w:b/>
          <w:bCs/>
        </w:rPr>
      </w:pPr>
      <w:r>
        <w:rPr>
          <w:b/>
          <w:bCs/>
        </w:rPr>
        <w:t>(END)</w:t>
      </w:r>
    </w:p>
    <w:sectPr w:rsidR="005A2D1C" w:rsidRPr="00F71F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7" w:author="Marianne Kylberg" w:date="2024-04-15T09:35:00Z" w:initials="MK">
    <w:p w14:paraId="06E26D73" w14:textId="77777777" w:rsidR="00591FB4" w:rsidRDefault="00591FB4" w:rsidP="00591FB4">
      <w:pPr>
        <w:pStyle w:val="CommentText"/>
      </w:pPr>
      <w:r>
        <w:rPr>
          <w:rStyle w:val="CommentReference"/>
        </w:rPr>
        <w:annotationRef/>
      </w:r>
      <w:r>
        <w:rPr>
          <w:color w:val="333333"/>
          <w:highlight w:val="white"/>
        </w:rPr>
        <w:t>Vi sa väl att kostnaderna skulle vara kopplade till hur mkt man är beredd att betala?</w:t>
      </w:r>
      <w:r>
        <w:t xml:space="preserve"> </w:t>
      </w:r>
    </w:p>
  </w:comment>
  <w:comment w:id="44" w:author="Marianne Kylberg" w:date="2024-04-15T09:39:00Z" w:initials="MK">
    <w:p w14:paraId="7E1096CF" w14:textId="77777777" w:rsidR="00591FB4" w:rsidRDefault="00591FB4" w:rsidP="00591FB4">
      <w:pPr>
        <w:pStyle w:val="CommentText"/>
      </w:pPr>
      <w:r>
        <w:rPr>
          <w:rStyle w:val="CommentReference"/>
        </w:rPr>
        <w:annotationRef/>
      </w:r>
      <w:r>
        <w:t>Ta bort</w:t>
      </w:r>
    </w:p>
  </w:comment>
  <w:comment w:id="72" w:author="Marianne Kylberg" w:date="2024-04-15T09:45:00Z" w:initials="MK">
    <w:p w14:paraId="27AAA9EF" w14:textId="77777777" w:rsidR="00AA5120" w:rsidRDefault="00AA5120" w:rsidP="00AA5120">
      <w:pPr>
        <w:pStyle w:val="CommentText"/>
      </w:pPr>
      <w:r>
        <w:rPr>
          <w:rStyle w:val="CommentReference"/>
        </w:rPr>
        <w:annotationRef/>
      </w:r>
      <w:r>
        <w:t>OBS måste vara samma beskrivning genom undersökningen</w:t>
      </w:r>
    </w:p>
  </w:comment>
  <w:comment w:id="77" w:author="Marianne Kylberg" w:date="2024-04-15T09:44:00Z" w:initials="MK">
    <w:p w14:paraId="184DF036" w14:textId="66057740" w:rsidR="00AA5120" w:rsidRDefault="00AA5120" w:rsidP="00AA5120">
      <w:pPr>
        <w:pStyle w:val="CommentText"/>
      </w:pPr>
      <w:r>
        <w:rPr>
          <w:rStyle w:val="CommentReference"/>
        </w:rPr>
        <w:annotationRef/>
      </w:r>
      <w:r>
        <w:t>Behöver detta vara med? Blir tungt med tanke på alla %-tal och siffror</w:t>
      </w:r>
    </w:p>
  </w:comment>
  <w:comment w:id="78" w:author="Susanne Iwarsson" w:date="2024-04-17T16:01:00Z" w:initials="SI">
    <w:p w14:paraId="2F933358" w14:textId="77777777" w:rsidR="000B55D6" w:rsidRDefault="000B55D6" w:rsidP="000B55D6">
      <w:pPr>
        <w:pStyle w:val="CommentText"/>
      </w:pPr>
      <w:r>
        <w:rPr>
          <w:rStyle w:val="CommentReference"/>
        </w:rPr>
        <w:annotationRef/>
      </w:r>
      <w:r>
        <w:t>Krontalen bör utgå, de är ju ändå individuella</w:t>
      </w:r>
    </w:p>
  </w:comment>
  <w:comment w:id="177" w:author="Marianne Kylberg" w:date="2024-04-15T10:03:00Z" w:initials="MK">
    <w:p w14:paraId="7A8D8FC0" w14:textId="6CB7B05B" w:rsidR="001B24C1" w:rsidRDefault="001B24C1" w:rsidP="001B24C1">
      <w:pPr>
        <w:pStyle w:val="CommentText"/>
      </w:pPr>
      <w:r>
        <w:rPr>
          <w:rStyle w:val="CommentReference"/>
        </w:rPr>
        <w:annotationRef/>
      </w:r>
      <w:r>
        <w:t>Bör ligga sist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E26D73" w15:done="0"/>
  <w15:commentEx w15:paraId="7E1096CF" w15:done="0"/>
  <w15:commentEx w15:paraId="27AAA9EF" w15:done="0"/>
  <w15:commentEx w15:paraId="184DF036" w15:done="0"/>
  <w15:commentEx w15:paraId="2F933358" w15:paraIdParent="184DF036" w15:done="0"/>
  <w15:commentEx w15:paraId="7A8D8F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B9449E" w16cex:dateUtc="2024-04-15T07:35:00Z"/>
  <w16cex:commentExtensible w16cex:durableId="36344FBD" w16cex:dateUtc="2024-04-15T07:39:00Z"/>
  <w16cex:commentExtensible w16cex:durableId="47928BFE" w16cex:dateUtc="2024-04-15T07:45:00Z"/>
  <w16cex:commentExtensible w16cex:durableId="72FD5EA6" w16cex:dateUtc="2024-04-15T07:44:00Z"/>
  <w16cex:commentExtensible w16cex:durableId="4558D3FD" w16cex:dateUtc="2024-04-17T14:01:00Z"/>
  <w16cex:commentExtensible w16cex:durableId="246F6B03" w16cex:dateUtc="2024-04-15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E26D73" w16cid:durableId="31B9449E"/>
  <w16cid:commentId w16cid:paraId="7E1096CF" w16cid:durableId="36344FBD"/>
  <w16cid:commentId w16cid:paraId="27AAA9EF" w16cid:durableId="47928BFE"/>
  <w16cid:commentId w16cid:paraId="184DF036" w16cid:durableId="72FD5EA6"/>
  <w16cid:commentId w16cid:paraId="2F933358" w16cid:durableId="4558D3FD"/>
  <w16cid:commentId w16cid:paraId="7A8D8FC0" w16cid:durableId="246F6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26197"/>
    <w:multiLevelType w:val="multilevel"/>
    <w:tmpl w:val="371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D001F"/>
    <w:multiLevelType w:val="multilevel"/>
    <w:tmpl w:val="C628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701E3"/>
    <w:multiLevelType w:val="multilevel"/>
    <w:tmpl w:val="1B3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E684F"/>
    <w:multiLevelType w:val="multilevel"/>
    <w:tmpl w:val="E6B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219CA"/>
    <w:multiLevelType w:val="multilevel"/>
    <w:tmpl w:val="280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920975">
    <w:abstractNumId w:val="3"/>
  </w:num>
  <w:num w:numId="2" w16cid:durableId="211309177">
    <w:abstractNumId w:val="1"/>
  </w:num>
  <w:num w:numId="3" w16cid:durableId="1473936331">
    <w:abstractNumId w:val="0"/>
  </w:num>
  <w:num w:numId="4" w16cid:durableId="1027827677">
    <w:abstractNumId w:val="4"/>
  </w:num>
  <w:num w:numId="5" w16cid:durableId="11542975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nne Kylberg">
    <w15:presenceInfo w15:providerId="AD" w15:userId="S::med-mkl@lu.se::dae550b5-101d-46aa-8498-4e527d7f2387"/>
  </w15:person>
  <w15:person w15:author="Susanne Iwarsson">
    <w15:presenceInfo w15:providerId="AD" w15:userId="S::arb-siw@lu.se::be7639be-6f45-4022-aff5-3c76481f82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1C"/>
    <w:rsid w:val="0002218F"/>
    <w:rsid w:val="00050D21"/>
    <w:rsid w:val="000B55D6"/>
    <w:rsid w:val="001B24C1"/>
    <w:rsid w:val="0038260B"/>
    <w:rsid w:val="00535FF2"/>
    <w:rsid w:val="005375F4"/>
    <w:rsid w:val="00591FB4"/>
    <w:rsid w:val="005A2D1C"/>
    <w:rsid w:val="005E2A50"/>
    <w:rsid w:val="006626B4"/>
    <w:rsid w:val="006E52AA"/>
    <w:rsid w:val="00877718"/>
    <w:rsid w:val="00A023BC"/>
    <w:rsid w:val="00AA5120"/>
    <w:rsid w:val="00C53E6A"/>
    <w:rsid w:val="00D33640"/>
    <w:rsid w:val="00F71F1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F329"/>
  <w15:chartTrackingRefBased/>
  <w15:docId w15:val="{ED42564D-0709-4DEC-B269-EED862E6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2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2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D1C"/>
    <w:rPr>
      <w:rFonts w:eastAsiaTheme="majorEastAsia" w:cstheme="majorBidi"/>
      <w:color w:val="272727" w:themeColor="text1" w:themeTint="D8"/>
    </w:rPr>
  </w:style>
  <w:style w:type="paragraph" w:styleId="Title">
    <w:name w:val="Title"/>
    <w:basedOn w:val="Normal"/>
    <w:next w:val="Normal"/>
    <w:link w:val="TitleChar"/>
    <w:uiPriority w:val="10"/>
    <w:qFormat/>
    <w:rsid w:val="005A2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D1C"/>
    <w:pPr>
      <w:spacing w:before="160"/>
      <w:jc w:val="center"/>
    </w:pPr>
    <w:rPr>
      <w:i/>
      <w:iCs/>
      <w:color w:val="404040" w:themeColor="text1" w:themeTint="BF"/>
    </w:rPr>
  </w:style>
  <w:style w:type="character" w:customStyle="1" w:styleId="QuoteChar">
    <w:name w:val="Quote Char"/>
    <w:basedOn w:val="DefaultParagraphFont"/>
    <w:link w:val="Quote"/>
    <w:uiPriority w:val="29"/>
    <w:rsid w:val="005A2D1C"/>
    <w:rPr>
      <w:i/>
      <w:iCs/>
      <w:color w:val="404040" w:themeColor="text1" w:themeTint="BF"/>
    </w:rPr>
  </w:style>
  <w:style w:type="paragraph" w:styleId="ListParagraph">
    <w:name w:val="List Paragraph"/>
    <w:basedOn w:val="Normal"/>
    <w:uiPriority w:val="34"/>
    <w:qFormat/>
    <w:rsid w:val="005A2D1C"/>
    <w:pPr>
      <w:ind w:left="720"/>
      <w:contextualSpacing/>
    </w:pPr>
  </w:style>
  <w:style w:type="character" w:styleId="IntenseEmphasis">
    <w:name w:val="Intense Emphasis"/>
    <w:basedOn w:val="DefaultParagraphFont"/>
    <w:uiPriority w:val="21"/>
    <w:qFormat/>
    <w:rsid w:val="005A2D1C"/>
    <w:rPr>
      <w:i/>
      <w:iCs/>
      <w:color w:val="0F4761" w:themeColor="accent1" w:themeShade="BF"/>
    </w:rPr>
  </w:style>
  <w:style w:type="paragraph" w:styleId="IntenseQuote">
    <w:name w:val="Intense Quote"/>
    <w:basedOn w:val="Normal"/>
    <w:next w:val="Normal"/>
    <w:link w:val="IntenseQuoteChar"/>
    <w:uiPriority w:val="30"/>
    <w:qFormat/>
    <w:rsid w:val="005A2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D1C"/>
    <w:rPr>
      <w:i/>
      <w:iCs/>
      <w:color w:val="0F4761" w:themeColor="accent1" w:themeShade="BF"/>
    </w:rPr>
  </w:style>
  <w:style w:type="character" w:styleId="IntenseReference">
    <w:name w:val="Intense Reference"/>
    <w:basedOn w:val="DefaultParagraphFont"/>
    <w:uiPriority w:val="32"/>
    <w:qFormat/>
    <w:rsid w:val="005A2D1C"/>
    <w:rPr>
      <w:b/>
      <w:bCs/>
      <w:smallCaps/>
      <w:color w:val="0F4761" w:themeColor="accent1" w:themeShade="BF"/>
      <w:spacing w:val="5"/>
    </w:rPr>
  </w:style>
  <w:style w:type="paragraph" w:styleId="NormalWeb">
    <w:name w:val="Normal (Web)"/>
    <w:basedOn w:val="Normal"/>
    <w:uiPriority w:val="99"/>
    <w:semiHidden/>
    <w:unhideWhenUsed/>
    <w:rsid w:val="005A2D1C"/>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Emphasis">
    <w:name w:val="Emphasis"/>
    <w:basedOn w:val="DefaultParagraphFont"/>
    <w:uiPriority w:val="20"/>
    <w:qFormat/>
    <w:rsid w:val="005A2D1C"/>
    <w:rPr>
      <w:i/>
      <w:iCs/>
    </w:rPr>
  </w:style>
  <w:style w:type="character" w:styleId="Strong">
    <w:name w:val="Strong"/>
    <w:basedOn w:val="DefaultParagraphFont"/>
    <w:uiPriority w:val="22"/>
    <w:qFormat/>
    <w:rsid w:val="005A2D1C"/>
    <w:rPr>
      <w:b/>
      <w:bCs/>
    </w:rPr>
  </w:style>
  <w:style w:type="character" w:customStyle="1" w:styleId="mc-span">
    <w:name w:val="mc-span"/>
    <w:basedOn w:val="DefaultParagraphFont"/>
    <w:rsid w:val="00F71F19"/>
  </w:style>
  <w:style w:type="character" w:styleId="Hyperlink">
    <w:name w:val="Hyperlink"/>
    <w:basedOn w:val="DefaultParagraphFont"/>
    <w:uiPriority w:val="99"/>
    <w:semiHidden/>
    <w:unhideWhenUsed/>
    <w:rsid w:val="00F71F19"/>
    <w:rPr>
      <w:color w:val="0000FF"/>
      <w:u w:val="single"/>
    </w:rPr>
  </w:style>
  <w:style w:type="paragraph" w:styleId="Revision">
    <w:name w:val="Revision"/>
    <w:hidden/>
    <w:uiPriority w:val="99"/>
    <w:semiHidden/>
    <w:rsid w:val="00591FB4"/>
    <w:pPr>
      <w:spacing w:after="0" w:line="240" w:lineRule="auto"/>
    </w:pPr>
  </w:style>
  <w:style w:type="character" w:styleId="CommentReference">
    <w:name w:val="annotation reference"/>
    <w:basedOn w:val="DefaultParagraphFont"/>
    <w:uiPriority w:val="99"/>
    <w:semiHidden/>
    <w:unhideWhenUsed/>
    <w:rsid w:val="00591FB4"/>
    <w:rPr>
      <w:sz w:val="16"/>
      <w:szCs w:val="16"/>
    </w:rPr>
  </w:style>
  <w:style w:type="paragraph" w:styleId="CommentText">
    <w:name w:val="annotation text"/>
    <w:basedOn w:val="Normal"/>
    <w:link w:val="CommentTextChar"/>
    <w:uiPriority w:val="99"/>
    <w:unhideWhenUsed/>
    <w:rsid w:val="00591FB4"/>
    <w:pPr>
      <w:spacing w:line="240" w:lineRule="auto"/>
    </w:pPr>
    <w:rPr>
      <w:sz w:val="20"/>
      <w:szCs w:val="20"/>
    </w:rPr>
  </w:style>
  <w:style w:type="character" w:customStyle="1" w:styleId="CommentTextChar">
    <w:name w:val="Comment Text Char"/>
    <w:basedOn w:val="DefaultParagraphFont"/>
    <w:link w:val="CommentText"/>
    <w:uiPriority w:val="99"/>
    <w:rsid w:val="00591FB4"/>
    <w:rPr>
      <w:sz w:val="20"/>
      <w:szCs w:val="20"/>
    </w:rPr>
  </w:style>
  <w:style w:type="paragraph" w:styleId="CommentSubject">
    <w:name w:val="annotation subject"/>
    <w:basedOn w:val="CommentText"/>
    <w:next w:val="CommentText"/>
    <w:link w:val="CommentSubjectChar"/>
    <w:uiPriority w:val="99"/>
    <w:semiHidden/>
    <w:unhideWhenUsed/>
    <w:rsid w:val="00591FB4"/>
    <w:rPr>
      <w:b/>
      <w:bCs/>
    </w:rPr>
  </w:style>
  <w:style w:type="character" w:customStyle="1" w:styleId="CommentSubjectChar">
    <w:name w:val="Comment Subject Char"/>
    <w:basedOn w:val="CommentTextChar"/>
    <w:link w:val="CommentSubject"/>
    <w:uiPriority w:val="99"/>
    <w:semiHidden/>
    <w:rsid w:val="00591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70585">
      <w:bodyDiv w:val="1"/>
      <w:marLeft w:val="0"/>
      <w:marRight w:val="0"/>
      <w:marTop w:val="0"/>
      <w:marBottom w:val="0"/>
      <w:divBdr>
        <w:top w:val="none" w:sz="0" w:space="0" w:color="auto"/>
        <w:left w:val="none" w:sz="0" w:space="0" w:color="auto"/>
        <w:bottom w:val="none" w:sz="0" w:space="0" w:color="auto"/>
        <w:right w:val="none" w:sz="0" w:space="0" w:color="auto"/>
      </w:divBdr>
    </w:div>
    <w:div w:id="328169004">
      <w:bodyDiv w:val="1"/>
      <w:marLeft w:val="0"/>
      <w:marRight w:val="0"/>
      <w:marTop w:val="0"/>
      <w:marBottom w:val="0"/>
      <w:divBdr>
        <w:top w:val="none" w:sz="0" w:space="0" w:color="auto"/>
        <w:left w:val="none" w:sz="0" w:space="0" w:color="auto"/>
        <w:bottom w:val="none" w:sz="0" w:space="0" w:color="auto"/>
        <w:right w:val="none" w:sz="0" w:space="0" w:color="auto"/>
      </w:divBdr>
      <w:divsChild>
        <w:div w:id="1553735394">
          <w:marLeft w:val="0"/>
          <w:marRight w:val="0"/>
          <w:marTop w:val="0"/>
          <w:marBottom w:val="0"/>
          <w:divBdr>
            <w:top w:val="none" w:sz="0" w:space="0" w:color="auto"/>
            <w:left w:val="none" w:sz="0" w:space="0" w:color="auto"/>
            <w:bottom w:val="none" w:sz="0" w:space="0" w:color="auto"/>
            <w:right w:val="none" w:sz="0" w:space="0" w:color="auto"/>
          </w:divBdr>
          <w:divsChild>
            <w:div w:id="231627424">
              <w:marLeft w:val="0"/>
              <w:marRight w:val="0"/>
              <w:marTop w:val="0"/>
              <w:marBottom w:val="0"/>
              <w:divBdr>
                <w:top w:val="none" w:sz="0" w:space="0" w:color="auto"/>
                <w:left w:val="none" w:sz="0" w:space="0" w:color="auto"/>
                <w:bottom w:val="none" w:sz="0" w:space="0" w:color="auto"/>
                <w:right w:val="none" w:sz="0" w:space="0" w:color="auto"/>
              </w:divBdr>
            </w:div>
          </w:divsChild>
        </w:div>
        <w:div w:id="1657411816">
          <w:marLeft w:val="0"/>
          <w:marRight w:val="0"/>
          <w:marTop w:val="0"/>
          <w:marBottom w:val="0"/>
          <w:divBdr>
            <w:top w:val="none" w:sz="0" w:space="0" w:color="auto"/>
            <w:left w:val="none" w:sz="0" w:space="0" w:color="auto"/>
            <w:bottom w:val="none" w:sz="0" w:space="0" w:color="auto"/>
            <w:right w:val="none" w:sz="0" w:space="0" w:color="auto"/>
          </w:divBdr>
        </w:div>
        <w:div w:id="127748135">
          <w:marLeft w:val="0"/>
          <w:marRight w:val="0"/>
          <w:marTop w:val="0"/>
          <w:marBottom w:val="0"/>
          <w:divBdr>
            <w:top w:val="none" w:sz="0" w:space="0" w:color="auto"/>
            <w:left w:val="none" w:sz="0" w:space="0" w:color="auto"/>
            <w:bottom w:val="none" w:sz="0" w:space="0" w:color="auto"/>
            <w:right w:val="none" w:sz="0" w:space="0" w:color="auto"/>
          </w:divBdr>
        </w:div>
      </w:divsChild>
    </w:div>
    <w:div w:id="668992398">
      <w:bodyDiv w:val="1"/>
      <w:marLeft w:val="0"/>
      <w:marRight w:val="0"/>
      <w:marTop w:val="0"/>
      <w:marBottom w:val="0"/>
      <w:divBdr>
        <w:top w:val="none" w:sz="0" w:space="0" w:color="auto"/>
        <w:left w:val="none" w:sz="0" w:space="0" w:color="auto"/>
        <w:bottom w:val="none" w:sz="0" w:space="0" w:color="auto"/>
        <w:right w:val="none" w:sz="0" w:space="0" w:color="auto"/>
      </w:divBdr>
      <w:divsChild>
        <w:div w:id="1480148007">
          <w:marLeft w:val="0"/>
          <w:marRight w:val="0"/>
          <w:marTop w:val="0"/>
          <w:marBottom w:val="0"/>
          <w:divBdr>
            <w:top w:val="none" w:sz="0" w:space="0" w:color="auto"/>
            <w:left w:val="none" w:sz="0" w:space="0" w:color="auto"/>
            <w:bottom w:val="none" w:sz="0" w:space="0" w:color="auto"/>
            <w:right w:val="none" w:sz="0" w:space="0" w:color="auto"/>
          </w:divBdr>
        </w:div>
      </w:divsChild>
    </w:div>
    <w:div w:id="986320530">
      <w:bodyDiv w:val="1"/>
      <w:marLeft w:val="0"/>
      <w:marRight w:val="0"/>
      <w:marTop w:val="0"/>
      <w:marBottom w:val="0"/>
      <w:divBdr>
        <w:top w:val="none" w:sz="0" w:space="0" w:color="auto"/>
        <w:left w:val="none" w:sz="0" w:space="0" w:color="auto"/>
        <w:bottom w:val="none" w:sz="0" w:space="0" w:color="auto"/>
        <w:right w:val="none" w:sz="0" w:space="0" w:color="auto"/>
      </w:divBdr>
      <w:divsChild>
        <w:div w:id="1984192381">
          <w:marLeft w:val="0"/>
          <w:marRight w:val="0"/>
          <w:marTop w:val="0"/>
          <w:marBottom w:val="0"/>
          <w:divBdr>
            <w:top w:val="none" w:sz="0" w:space="0" w:color="auto"/>
            <w:left w:val="none" w:sz="0" w:space="0" w:color="auto"/>
            <w:bottom w:val="none" w:sz="0" w:space="0" w:color="auto"/>
            <w:right w:val="none" w:sz="0" w:space="0" w:color="auto"/>
          </w:divBdr>
          <w:divsChild>
            <w:div w:id="1554149917">
              <w:marLeft w:val="0"/>
              <w:marRight w:val="0"/>
              <w:marTop w:val="0"/>
              <w:marBottom w:val="0"/>
              <w:divBdr>
                <w:top w:val="none" w:sz="0" w:space="0" w:color="auto"/>
                <w:left w:val="none" w:sz="0" w:space="0" w:color="auto"/>
                <w:bottom w:val="none" w:sz="0" w:space="0" w:color="auto"/>
                <w:right w:val="none" w:sz="0" w:space="0" w:color="auto"/>
              </w:divBdr>
            </w:div>
          </w:divsChild>
        </w:div>
        <w:div w:id="1162624529">
          <w:marLeft w:val="0"/>
          <w:marRight w:val="0"/>
          <w:marTop w:val="0"/>
          <w:marBottom w:val="0"/>
          <w:divBdr>
            <w:top w:val="none" w:sz="0" w:space="0" w:color="auto"/>
            <w:left w:val="none" w:sz="0" w:space="0" w:color="auto"/>
            <w:bottom w:val="none" w:sz="0" w:space="0" w:color="auto"/>
            <w:right w:val="none" w:sz="0" w:space="0" w:color="auto"/>
          </w:divBdr>
          <w:divsChild>
            <w:div w:id="1868175073">
              <w:marLeft w:val="0"/>
              <w:marRight w:val="0"/>
              <w:marTop w:val="0"/>
              <w:marBottom w:val="0"/>
              <w:divBdr>
                <w:top w:val="none" w:sz="0" w:space="0" w:color="auto"/>
                <w:left w:val="none" w:sz="0" w:space="0" w:color="auto"/>
                <w:bottom w:val="none" w:sz="0" w:space="0" w:color="auto"/>
                <w:right w:val="none" w:sz="0" w:space="0" w:color="auto"/>
              </w:divBdr>
              <w:divsChild>
                <w:div w:id="1730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915">
          <w:marLeft w:val="0"/>
          <w:marRight w:val="0"/>
          <w:marTop w:val="0"/>
          <w:marBottom w:val="0"/>
          <w:divBdr>
            <w:top w:val="none" w:sz="0" w:space="0" w:color="auto"/>
            <w:left w:val="none" w:sz="0" w:space="0" w:color="auto"/>
            <w:bottom w:val="none" w:sz="0" w:space="0" w:color="auto"/>
            <w:right w:val="none" w:sz="0" w:space="0" w:color="auto"/>
          </w:divBdr>
          <w:divsChild>
            <w:div w:id="1551842887">
              <w:marLeft w:val="0"/>
              <w:marRight w:val="0"/>
              <w:marTop w:val="0"/>
              <w:marBottom w:val="0"/>
              <w:divBdr>
                <w:top w:val="none" w:sz="0" w:space="0" w:color="auto"/>
                <w:left w:val="none" w:sz="0" w:space="0" w:color="auto"/>
                <w:bottom w:val="none" w:sz="0" w:space="0" w:color="auto"/>
                <w:right w:val="none" w:sz="0" w:space="0" w:color="auto"/>
              </w:divBdr>
              <w:divsChild>
                <w:div w:id="696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6413">
          <w:marLeft w:val="0"/>
          <w:marRight w:val="0"/>
          <w:marTop w:val="0"/>
          <w:marBottom w:val="0"/>
          <w:divBdr>
            <w:top w:val="none" w:sz="0" w:space="0" w:color="auto"/>
            <w:left w:val="none" w:sz="0" w:space="0" w:color="auto"/>
            <w:bottom w:val="none" w:sz="0" w:space="0" w:color="auto"/>
            <w:right w:val="none" w:sz="0" w:space="0" w:color="auto"/>
          </w:divBdr>
        </w:div>
      </w:divsChild>
    </w:div>
    <w:div w:id="1068116085">
      <w:bodyDiv w:val="1"/>
      <w:marLeft w:val="0"/>
      <w:marRight w:val="0"/>
      <w:marTop w:val="0"/>
      <w:marBottom w:val="0"/>
      <w:divBdr>
        <w:top w:val="none" w:sz="0" w:space="0" w:color="auto"/>
        <w:left w:val="none" w:sz="0" w:space="0" w:color="auto"/>
        <w:bottom w:val="none" w:sz="0" w:space="0" w:color="auto"/>
        <w:right w:val="none" w:sz="0" w:space="0" w:color="auto"/>
      </w:divBdr>
      <w:divsChild>
        <w:div w:id="825634801">
          <w:marLeft w:val="0"/>
          <w:marRight w:val="0"/>
          <w:marTop w:val="0"/>
          <w:marBottom w:val="0"/>
          <w:divBdr>
            <w:top w:val="none" w:sz="0" w:space="0" w:color="auto"/>
            <w:left w:val="none" w:sz="0" w:space="0" w:color="auto"/>
            <w:bottom w:val="none" w:sz="0" w:space="0" w:color="auto"/>
            <w:right w:val="none" w:sz="0" w:space="0" w:color="auto"/>
          </w:divBdr>
          <w:divsChild>
            <w:div w:id="101146622">
              <w:marLeft w:val="0"/>
              <w:marRight w:val="0"/>
              <w:marTop w:val="0"/>
              <w:marBottom w:val="0"/>
              <w:divBdr>
                <w:top w:val="none" w:sz="0" w:space="0" w:color="auto"/>
                <w:left w:val="none" w:sz="0" w:space="0" w:color="auto"/>
                <w:bottom w:val="none" w:sz="0" w:space="0" w:color="auto"/>
                <w:right w:val="none" w:sz="0" w:space="0" w:color="auto"/>
              </w:divBdr>
            </w:div>
          </w:divsChild>
        </w:div>
        <w:div w:id="1320117126">
          <w:marLeft w:val="0"/>
          <w:marRight w:val="0"/>
          <w:marTop w:val="0"/>
          <w:marBottom w:val="0"/>
          <w:divBdr>
            <w:top w:val="none" w:sz="0" w:space="0" w:color="auto"/>
            <w:left w:val="none" w:sz="0" w:space="0" w:color="auto"/>
            <w:bottom w:val="none" w:sz="0" w:space="0" w:color="auto"/>
            <w:right w:val="none" w:sz="0" w:space="0" w:color="auto"/>
          </w:divBdr>
          <w:divsChild>
            <w:div w:id="9018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380">
      <w:bodyDiv w:val="1"/>
      <w:marLeft w:val="0"/>
      <w:marRight w:val="0"/>
      <w:marTop w:val="0"/>
      <w:marBottom w:val="0"/>
      <w:divBdr>
        <w:top w:val="none" w:sz="0" w:space="0" w:color="auto"/>
        <w:left w:val="none" w:sz="0" w:space="0" w:color="auto"/>
        <w:bottom w:val="none" w:sz="0" w:space="0" w:color="auto"/>
        <w:right w:val="none" w:sz="0" w:space="0" w:color="auto"/>
      </w:divBdr>
    </w:div>
    <w:div w:id="1187334596">
      <w:bodyDiv w:val="1"/>
      <w:marLeft w:val="0"/>
      <w:marRight w:val="0"/>
      <w:marTop w:val="0"/>
      <w:marBottom w:val="0"/>
      <w:divBdr>
        <w:top w:val="none" w:sz="0" w:space="0" w:color="auto"/>
        <w:left w:val="none" w:sz="0" w:space="0" w:color="auto"/>
        <w:bottom w:val="none" w:sz="0" w:space="0" w:color="auto"/>
        <w:right w:val="none" w:sz="0" w:space="0" w:color="auto"/>
      </w:divBdr>
    </w:div>
    <w:div w:id="1242911848">
      <w:bodyDiv w:val="1"/>
      <w:marLeft w:val="0"/>
      <w:marRight w:val="0"/>
      <w:marTop w:val="0"/>
      <w:marBottom w:val="0"/>
      <w:divBdr>
        <w:top w:val="none" w:sz="0" w:space="0" w:color="auto"/>
        <w:left w:val="none" w:sz="0" w:space="0" w:color="auto"/>
        <w:bottom w:val="none" w:sz="0" w:space="0" w:color="auto"/>
        <w:right w:val="none" w:sz="0" w:space="0" w:color="auto"/>
      </w:divBdr>
      <w:divsChild>
        <w:div w:id="41639261">
          <w:marLeft w:val="0"/>
          <w:marRight w:val="0"/>
          <w:marTop w:val="0"/>
          <w:marBottom w:val="0"/>
          <w:divBdr>
            <w:top w:val="none" w:sz="0" w:space="0" w:color="auto"/>
            <w:left w:val="none" w:sz="0" w:space="0" w:color="auto"/>
            <w:bottom w:val="none" w:sz="0" w:space="0" w:color="auto"/>
            <w:right w:val="none" w:sz="0" w:space="0" w:color="auto"/>
          </w:divBdr>
        </w:div>
      </w:divsChild>
    </w:div>
    <w:div w:id="1925647699">
      <w:bodyDiv w:val="1"/>
      <w:marLeft w:val="0"/>
      <w:marRight w:val="0"/>
      <w:marTop w:val="0"/>
      <w:marBottom w:val="0"/>
      <w:divBdr>
        <w:top w:val="none" w:sz="0" w:space="0" w:color="auto"/>
        <w:left w:val="none" w:sz="0" w:space="0" w:color="auto"/>
        <w:bottom w:val="none" w:sz="0" w:space="0" w:color="auto"/>
        <w:right w:val="none" w:sz="0" w:space="0" w:color="auto"/>
      </w:divBdr>
      <w:divsChild>
        <w:div w:id="2043433973">
          <w:marLeft w:val="0"/>
          <w:marRight w:val="0"/>
          <w:marTop w:val="0"/>
          <w:marBottom w:val="0"/>
          <w:divBdr>
            <w:top w:val="none" w:sz="0" w:space="0" w:color="auto"/>
            <w:left w:val="none" w:sz="0" w:space="0" w:color="auto"/>
            <w:bottom w:val="none" w:sz="0" w:space="0" w:color="auto"/>
            <w:right w:val="none" w:sz="0" w:space="0" w:color="auto"/>
          </w:divBdr>
        </w:div>
      </w:divsChild>
    </w:div>
    <w:div w:id="2100174506">
      <w:bodyDiv w:val="1"/>
      <w:marLeft w:val="0"/>
      <w:marRight w:val="0"/>
      <w:marTop w:val="0"/>
      <w:marBottom w:val="0"/>
      <w:divBdr>
        <w:top w:val="none" w:sz="0" w:space="0" w:color="auto"/>
        <w:left w:val="none" w:sz="0" w:space="0" w:color="auto"/>
        <w:bottom w:val="none" w:sz="0" w:space="0" w:color="auto"/>
        <w:right w:val="none" w:sz="0" w:space="0" w:color="auto"/>
      </w:divBdr>
      <w:divsChild>
        <w:div w:id="929964973">
          <w:marLeft w:val="0"/>
          <w:marRight w:val="0"/>
          <w:marTop w:val="0"/>
          <w:marBottom w:val="0"/>
          <w:divBdr>
            <w:top w:val="none" w:sz="0" w:space="0" w:color="auto"/>
            <w:left w:val="none" w:sz="0" w:space="0" w:color="auto"/>
            <w:bottom w:val="none" w:sz="0" w:space="0" w:color="auto"/>
            <w:right w:val="none" w:sz="0" w:space="0" w:color="auto"/>
          </w:divBdr>
          <w:divsChild>
            <w:div w:id="720448800">
              <w:marLeft w:val="0"/>
              <w:marRight w:val="0"/>
              <w:marTop w:val="0"/>
              <w:marBottom w:val="0"/>
              <w:divBdr>
                <w:top w:val="none" w:sz="0" w:space="0" w:color="auto"/>
                <w:left w:val="none" w:sz="0" w:space="0" w:color="auto"/>
                <w:bottom w:val="none" w:sz="0" w:space="0" w:color="auto"/>
                <w:right w:val="none" w:sz="0" w:space="0" w:color="auto"/>
              </w:divBdr>
            </w:div>
          </w:divsChild>
        </w:div>
        <w:div w:id="69429547">
          <w:marLeft w:val="0"/>
          <w:marRight w:val="0"/>
          <w:marTop w:val="0"/>
          <w:marBottom w:val="0"/>
          <w:divBdr>
            <w:top w:val="none" w:sz="0" w:space="0" w:color="auto"/>
            <w:left w:val="none" w:sz="0" w:space="0" w:color="auto"/>
            <w:bottom w:val="none" w:sz="0" w:space="0" w:color="auto"/>
            <w:right w:val="none" w:sz="0" w:space="0" w:color="auto"/>
          </w:divBdr>
          <w:divsChild>
            <w:div w:id="802696836">
              <w:marLeft w:val="0"/>
              <w:marRight w:val="0"/>
              <w:marTop w:val="0"/>
              <w:marBottom w:val="0"/>
              <w:divBdr>
                <w:top w:val="none" w:sz="0" w:space="0" w:color="auto"/>
                <w:left w:val="none" w:sz="0" w:space="0" w:color="auto"/>
                <w:bottom w:val="none" w:sz="0" w:space="0" w:color="auto"/>
                <w:right w:val="none" w:sz="0" w:space="0" w:color="auto"/>
              </w:divBdr>
              <w:divsChild>
                <w:div w:id="631599140">
                  <w:marLeft w:val="0"/>
                  <w:marRight w:val="0"/>
                  <w:marTop w:val="0"/>
                  <w:marBottom w:val="0"/>
                  <w:divBdr>
                    <w:top w:val="none" w:sz="0" w:space="0" w:color="auto"/>
                    <w:left w:val="none" w:sz="0" w:space="0" w:color="auto"/>
                    <w:bottom w:val="none" w:sz="0" w:space="0" w:color="auto"/>
                    <w:right w:val="none" w:sz="0" w:space="0" w:color="auto"/>
                  </w:divBdr>
                  <w:divsChild>
                    <w:div w:id="7458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699">
          <w:marLeft w:val="0"/>
          <w:marRight w:val="0"/>
          <w:marTop w:val="0"/>
          <w:marBottom w:val="0"/>
          <w:divBdr>
            <w:top w:val="none" w:sz="0" w:space="0" w:color="auto"/>
            <w:left w:val="none" w:sz="0" w:space="0" w:color="auto"/>
            <w:bottom w:val="none" w:sz="0" w:space="0" w:color="auto"/>
            <w:right w:val="none" w:sz="0" w:space="0" w:color="auto"/>
          </w:divBdr>
          <w:divsChild>
            <w:div w:id="1976715738">
              <w:marLeft w:val="0"/>
              <w:marRight w:val="0"/>
              <w:marTop w:val="0"/>
              <w:marBottom w:val="0"/>
              <w:divBdr>
                <w:top w:val="none" w:sz="0" w:space="0" w:color="auto"/>
                <w:left w:val="none" w:sz="0" w:space="0" w:color="auto"/>
                <w:bottom w:val="none" w:sz="0" w:space="0" w:color="auto"/>
                <w:right w:val="none" w:sz="0" w:space="0" w:color="auto"/>
              </w:divBdr>
              <w:divsChild>
                <w:div w:id="13301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7867">
          <w:marLeft w:val="0"/>
          <w:marRight w:val="0"/>
          <w:marTop w:val="0"/>
          <w:marBottom w:val="0"/>
          <w:divBdr>
            <w:top w:val="none" w:sz="0" w:space="0" w:color="auto"/>
            <w:left w:val="none" w:sz="0" w:space="0" w:color="auto"/>
            <w:bottom w:val="none" w:sz="0" w:space="0" w:color="auto"/>
            <w:right w:val="none" w:sz="0" w:space="0" w:color="auto"/>
          </w:divBdr>
          <w:divsChild>
            <w:div w:id="1545486013">
              <w:marLeft w:val="0"/>
              <w:marRight w:val="0"/>
              <w:marTop w:val="0"/>
              <w:marBottom w:val="0"/>
              <w:divBdr>
                <w:top w:val="none" w:sz="0" w:space="0" w:color="auto"/>
                <w:left w:val="none" w:sz="0" w:space="0" w:color="auto"/>
                <w:bottom w:val="none" w:sz="0" w:space="0" w:color="auto"/>
                <w:right w:val="none" w:sz="0" w:space="0" w:color="auto"/>
              </w:divBdr>
              <w:divsChild>
                <w:div w:id="3687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114">
          <w:marLeft w:val="0"/>
          <w:marRight w:val="0"/>
          <w:marTop w:val="0"/>
          <w:marBottom w:val="0"/>
          <w:divBdr>
            <w:top w:val="none" w:sz="0" w:space="0" w:color="auto"/>
            <w:left w:val="none" w:sz="0" w:space="0" w:color="auto"/>
            <w:bottom w:val="none" w:sz="0" w:space="0" w:color="auto"/>
            <w:right w:val="none" w:sz="0" w:space="0" w:color="auto"/>
          </w:divBdr>
        </w:div>
        <w:div w:id="201326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activehealthyageing@gmail.co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1311</Words>
  <Characters>6950</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Christie</dc:creator>
  <cp:keywords/>
  <dc:description/>
  <cp:lastModifiedBy>Susanne Iwarsson</cp:lastModifiedBy>
  <cp:revision>5</cp:revision>
  <dcterms:created xsi:type="dcterms:W3CDTF">2024-04-17T14:02:00Z</dcterms:created>
  <dcterms:modified xsi:type="dcterms:W3CDTF">2024-04-17T14:07:00Z</dcterms:modified>
</cp:coreProperties>
</file>